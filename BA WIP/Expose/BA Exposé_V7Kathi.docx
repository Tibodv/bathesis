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C2D8" w14:textId="34E21692" w:rsidR="00713020" w:rsidRPr="00713020" w:rsidRDefault="00713020" w:rsidP="00495465">
      <w:pPr>
        <w:spacing w:before="100" w:beforeAutospacing="1" w:after="100" w:afterAutospacing="1" w:line="360" w:lineRule="auto"/>
        <w:jc w:val="both"/>
        <w:rPr>
          <w:rFonts w:ascii="Arial" w:eastAsia="Times New Roman" w:hAnsi="Arial" w:cs="Arial"/>
          <w:kern w:val="0"/>
          <w:sz w:val="28"/>
          <w:szCs w:val="28"/>
          <w:lang w:eastAsia="de-DE"/>
          <w14:ligatures w14:val="none"/>
        </w:rPr>
      </w:pPr>
      <w:r w:rsidRPr="00713020">
        <w:rPr>
          <w:rFonts w:ascii="Arial" w:eastAsia="Times New Roman" w:hAnsi="Arial" w:cs="Arial"/>
          <w:kern w:val="0"/>
          <w:sz w:val="28"/>
          <w:szCs w:val="28"/>
          <w:lang w:eastAsia="de-DE"/>
          <w14:ligatures w14:val="none"/>
        </w:rPr>
        <w:t>Exposé</w:t>
      </w:r>
    </w:p>
    <w:p w14:paraId="1FE94F2B" w14:textId="74B929AE" w:rsidR="00BB3892" w:rsidRPr="00BB3892" w:rsidRDefault="00BB3892" w:rsidP="00495465">
      <w:pPr>
        <w:spacing w:before="100" w:beforeAutospacing="1" w:after="100" w:afterAutospacing="1" w:line="360" w:lineRule="auto"/>
        <w:jc w:val="both"/>
        <w:rPr>
          <w:rFonts w:ascii="Arial" w:eastAsia="Times New Roman" w:hAnsi="Arial" w:cs="Arial"/>
          <w:kern w:val="0"/>
          <w:sz w:val="28"/>
          <w:szCs w:val="28"/>
          <w:lang w:eastAsia="de-DE"/>
          <w14:ligatures w14:val="none"/>
        </w:rPr>
      </w:pPr>
      <w:r w:rsidRPr="00713020">
        <w:rPr>
          <w:rFonts w:ascii="Arial" w:eastAsia="Times New Roman" w:hAnsi="Arial" w:cs="Arial"/>
          <w:kern w:val="0"/>
          <w:sz w:val="28"/>
          <w:szCs w:val="28"/>
          <w:lang w:eastAsia="de-DE"/>
          <w14:ligatures w14:val="none"/>
        </w:rPr>
        <w:t>Forschungs</w:t>
      </w:r>
      <w:r>
        <w:rPr>
          <w:rFonts w:ascii="Arial" w:eastAsia="Times New Roman" w:hAnsi="Arial" w:cs="Arial"/>
          <w:kern w:val="0"/>
          <w:sz w:val="28"/>
          <w:szCs w:val="28"/>
          <w:lang w:eastAsia="de-DE"/>
          <w14:ligatures w14:val="none"/>
        </w:rPr>
        <w:t>thema</w:t>
      </w:r>
      <w:r w:rsidRPr="00713020">
        <w:rPr>
          <w:rFonts w:ascii="Arial" w:eastAsia="Times New Roman" w:hAnsi="Arial" w:cs="Arial"/>
          <w:kern w:val="0"/>
          <w:sz w:val="28"/>
          <w:szCs w:val="28"/>
          <w:lang w:eastAsia="de-DE"/>
          <w14:ligatures w14:val="none"/>
        </w:rPr>
        <w:t xml:space="preserve"> und </w:t>
      </w:r>
      <w:r>
        <w:rPr>
          <w:rFonts w:ascii="Arial" w:eastAsia="Times New Roman" w:hAnsi="Arial" w:cs="Arial"/>
          <w:kern w:val="0"/>
          <w:sz w:val="28"/>
          <w:szCs w:val="28"/>
          <w:lang w:eastAsia="de-DE"/>
          <w14:ligatures w14:val="none"/>
        </w:rPr>
        <w:t>Zielsetzung des Vorhabens</w:t>
      </w:r>
    </w:p>
    <w:p w14:paraId="69A7EA25" w14:textId="1DDC1A4A" w:rsidR="00595084" w:rsidRDefault="006D01F6" w:rsidP="00495465">
      <w:pPr>
        <w:spacing w:before="100" w:beforeAutospacing="1" w:after="100" w:afterAutospacing="1" w:line="360" w:lineRule="auto"/>
        <w:jc w:val="both"/>
        <w:rPr>
          <w:rFonts w:ascii="Arial" w:eastAsia="Times New Roman" w:hAnsi="Arial" w:cs="Arial"/>
          <w:kern w:val="0"/>
          <w:lang w:eastAsia="de-DE"/>
          <w14:ligatures w14:val="none"/>
        </w:rPr>
      </w:pPr>
      <w:r w:rsidRPr="00404EF6">
        <w:rPr>
          <w:rFonts w:ascii="Arial" w:eastAsia="Times New Roman" w:hAnsi="Arial" w:cs="Arial"/>
          <w:kern w:val="0"/>
          <w:lang w:eastAsia="de-DE"/>
          <w14:ligatures w14:val="none"/>
        </w:rPr>
        <w:t>Um das Forschungsthema und die Zielsetzung des Vorhabens zu erläutern, wird zuerst das Team-Flow-Modell erklärt, welches für diese Arbeit eine wichtige Grundlage bilden soll</w:t>
      </w:r>
      <w:r w:rsidR="00595084">
        <w:rPr>
          <w:rFonts w:ascii="Arial" w:eastAsia="Times New Roman" w:hAnsi="Arial" w:cs="Arial"/>
          <w:kern w:val="0"/>
          <w:lang w:eastAsia="de-DE"/>
          <w14:ligatures w14:val="none"/>
        </w:rPr>
        <w:t xml:space="preserve"> und die Relevanz des Themas aufzeigt</w:t>
      </w:r>
      <w:r w:rsidRPr="00404EF6">
        <w:rPr>
          <w:rFonts w:ascii="Arial" w:eastAsia="Times New Roman" w:hAnsi="Arial" w:cs="Arial"/>
          <w:kern w:val="0"/>
          <w:lang w:eastAsia="de-DE"/>
          <w14:ligatures w14:val="none"/>
        </w:rPr>
        <w:t xml:space="preserve">. </w:t>
      </w:r>
      <w:r w:rsidR="00A06F39">
        <w:rPr>
          <w:rFonts w:ascii="Arial" w:eastAsia="Times New Roman" w:hAnsi="Arial" w:cs="Arial"/>
          <w:kern w:val="0"/>
          <w:lang w:eastAsia="de-DE"/>
          <w14:ligatures w14:val="none"/>
        </w:rPr>
        <w:t xml:space="preserve">Außerdem wird ein kurzer Einblick in den aktuellen Stand der Forschung </w:t>
      </w:r>
      <w:r w:rsidR="00595084">
        <w:rPr>
          <w:rFonts w:ascii="Arial" w:eastAsia="Times New Roman" w:hAnsi="Arial" w:cs="Arial"/>
          <w:kern w:val="0"/>
          <w:lang w:eastAsia="de-DE"/>
          <w14:ligatures w14:val="none"/>
        </w:rPr>
        <w:t>gegeben, bevor die Forschungsfrage und die Hypothesen erläutert werden.</w:t>
      </w:r>
    </w:p>
    <w:p w14:paraId="7169B716" w14:textId="32C5CF21" w:rsidR="006D01F6" w:rsidRPr="00523D08" w:rsidRDefault="00A06F39" w:rsidP="00495465">
      <w:pPr>
        <w:spacing w:before="100" w:beforeAutospacing="1" w:after="100" w:afterAutospacing="1" w:line="360" w:lineRule="auto"/>
        <w:jc w:val="both"/>
        <w:rPr>
          <w:rFonts w:ascii="Arial" w:eastAsia="Times New Roman" w:hAnsi="Arial" w:cs="Arial"/>
          <w:kern w:val="0"/>
          <w:lang w:val="en-US" w:eastAsia="de-DE"/>
          <w14:ligatures w14:val="none"/>
        </w:rPr>
      </w:pPr>
      <w:r>
        <w:rPr>
          <w:rFonts w:ascii="Arial" w:eastAsia="Times New Roman" w:hAnsi="Arial" w:cs="Arial"/>
          <w:kern w:val="0"/>
          <w:lang w:eastAsia="de-DE"/>
          <w14:ligatures w14:val="none"/>
        </w:rPr>
        <w:t>Das Team-Flow-</w:t>
      </w:r>
      <w:r w:rsidR="006D01F6" w:rsidRPr="00404EF6">
        <w:rPr>
          <w:rFonts w:ascii="Arial" w:eastAsia="Times New Roman" w:hAnsi="Arial" w:cs="Arial"/>
          <w:kern w:val="0"/>
          <w:lang w:eastAsia="de-DE"/>
          <w14:ligatures w14:val="none"/>
        </w:rPr>
        <w:t xml:space="preserve">Modell wurde für </w:t>
      </w:r>
      <w:r w:rsidR="00F03E76">
        <w:rPr>
          <w:rFonts w:ascii="Arial" w:eastAsia="Times New Roman" w:hAnsi="Arial" w:cs="Arial"/>
          <w:kern w:val="0"/>
          <w:lang w:eastAsia="de-DE"/>
          <w14:ligatures w14:val="none"/>
        </w:rPr>
        <w:t xml:space="preserve">die </w:t>
      </w:r>
      <w:r w:rsidR="006D01F6" w:rsidRPr="00404EF6">
        <w:rPr>
          <w:rFonts w:ascii="Arial" w:eastAsia="Times New Roman" w:hAnsi="Arial" w:cs="Arial"/>
          <w:kern w:val="0"/>
          <w:lang w:eastAsia="de-DE"/>
          <w14:ligatures w14:val="none"/>
        </w:rPr>
        <w:t>Bosch Rexroth</w:t>
      </w:r>
      <w:r w:rsidR="00F03E76">
        <w:rPr>
          <w:rFonts w:ascii="Arial" w:eastAsia="Times New Roman" w:hAnsi="Arial" w:cs="Arial"/>
          <w:kern w:val="0"/>
          <w:lang w:eastAsia="de-DE"/>
          <w14:ligatures w14:val="none"/>
        </w:rPr>
        <w:t xml:space="preserve"> AG</w:t>
      </w:r>
      <w:r w:rsidR="006D01F6" w:rsidRPr="00404EF6">
        <w:rPr>
          <w:rFonts w:ascii="Arial" w:eastAsia="Times New Roman" w:hAnsi="Arial" w:cs="Arial"/>
          <w:kern w:val="0"/>
          <w:lang w:eastAsia="de-DE"/>
          <w14:ligatures w14:val="none"/>
        </w:rPr>
        <w:t xml:space="preserve"> entwickelt und betrachtet Organisationen als </w:t>
      </w:r>
      <w:r w:rsidR="004F7449">
        <w:rPr>
          <w:rFonts w:ascii="Arial" w:eastAsia="Times New Roman" w:hAnsi="Arial" w:cs="Arial"/>
          <w:kern w:val="0"/>
          <w:lang w:eastAsia="de-DE"/>
          <w14:ligatures w14:val="none"/>
        </w:rPr>
        <w:t xml:space="preserve">eine </w:t>
      </w:r>
      <w:r w:rsidR="006D01F6" w:rsidRPr="00404EF6">
        <w:rPr>
          <w:rFonts w:ascii="Arial" w:eastAsia="Times New Roman" w:hAnsi="Arial" w:cs="Arial"/>
          <w:kern w:val="0"/>
          <w:lang w:eastAsia="de-DE"/>
          <w14:ligatures w14:val="none"/>
        </w:rPr>
        <w:t xml:space="preserve">Zusammensetzung vieler kleiner Teams. Der Gedanke ist, diese Kleinteams zu befähigen und ihnen die Möglichkeit zu geben, sich selbst weiterzuentwickeln, um letztendlich die gesamte Organisation weiterzuentwickeln. Daraus ergibt sich ein dreistufiges Modell, auf das im Folgenden kurz eingegangen wird. </w:t>
      </w:r>
      <w:r w:rsidR="006D01F6" w:rsidRPr="00404EF6">
        <w:rPr>
          <w:rFonts w:ascii="Arial" w:eastAsia="Times New Roman" w:hAnsi="Arial" w:cs="Arial"/>
          <w:kern w:val="0"/>
          <w:lang w:val="en-US" w:eastAsia="de-DE"/>
          <w14:ligatures w14:val="none"/>
        </w:rPr>
        <w:t>Der Grundsatz des Modells lautet „Empower smaller Teams with a clear business purpose and allow them to optimize for outcome.”</w:t>
      </w:r>
    </w:p>
    <w:p w14:paraId="0598475D" w14:textId="099C8B4E" w:rsidR="006D01F6" w:rsidRPr="00404EF6" w:rsidRDefault="006D01F6" w:rsidP="00495465">
      <w:pPr>
        <w:spacing w:before="100" w:beforeAutospacing="1" w:after="100" w:afterAutospacing="1" w:line="360" w:lineRule="auto"/>
        <w:jc w:val="both"/>
        <w:rPr>
          <w:rFonts w:ascii="Arial" w:eastAsia="Times New Roman" w:hAnsi="Arial" w:cs="Arial"/>
          <w:kern w:val="0"/>
          <w:lang w:eastAsia="de-DE"/>
          <w14:ligatures w14:val="none"/>
        </w:rPr>
      </w:pPr>
      <w:r w:rsidRPr="00404EF6">
        <w:rPr>
          <w:rFonts w:ascii="Arial" w:eastAsia="Times New Roman" w:hAnsi="Arial" w:cs="Arial"/>
          <w:kern w:val="0"/>
          <w:lang w:eastAsia="de-DE"/>
          <w14:ligatures w14:val="none"/>
        </w:rPr>
        <w:t>Die Voraussetzung, um die erste Stufe im Modell zu erreichen</w:t>
      </w:r>
      <w:r w:rsidR="00FF18A2">
        <w:rPr>
          <w:rFonts w:ascii="Arial" w:eastAsia="Times New Roman" w:hAnsi="Arial" w:cs="Arial"/>
          <w:kern w:val="0"/>
          <w:lang w:eastAsia="de-DE"/>
          <w14:ligatures w14:val="none"/>
        </w:rPr>
        <w:t>,</w:t>
      </w:r>
      <w:r w:rsidRPr="00404EF6">
        <w:rPr>
          <w:rFonts w:ascii="Arial" w:eastAsia="Times New Roman" w:hAnsi="Arial" w:cs="Arial"/>
          <w:kern w:val="0"/>
          <w:lang w:eastAsia="de-DE"/>
          <w14:ligatures w14:val="none"/>
        </w:rPr>
        <w:t xml:space="preserve"> ist, eine klar definierte Topologie zu haben, sowie ein </w:t>
      </w:r>
      <w:r w:rsidRPr="00BD21AA">
        <w:rPr>
          <w:rFonts w:ascii="Arial" w:eastAsia="Times New Roman" w:hAnsi="Arial" w:cs="Arial"/>
          <w:kern w:val="0"/>
          <w:lang w:eastAsia="de-DE"/>
          <w14:ligatures w14:val="none"/>
        </w:rPr>
        <w:t xml:space="preserve">gemeinsames Task-Management im Team. </w:t>
      </w:r>
      <w:commentRangeStart w:id="0"/>
      <w:commentRangeStart w:id="1"/>
      <w:commentRangeStart w:id="2"/>
      <w:r w:rsidRPr="00BD21AA">
        <w:rPr>
          <w:rFonts w:ascii="Arial" w:eastAsia="Times New Roman" w:hAnsi="Arial" w:cs="Arial"/>
          <w:kern w:val="0"/>
          <w:lang w:eastAsia="de-DE"/>
          <w14:ligatures w14:val="none"/>
        </w:rPr>
        <w:t xml:space="preserve">Dabei ist mit Topologie die Art und Weise gemeint, wie die verschiedenen Teams strukturell und funktional miteinander verbunden sind. </w:t>
      </w:r>
      <w:commentRangeEnd w:id="0"/>
      <w:r w:rsidRPr="00BD21AA">
        <w:rPr>
          <w:rStyle w:val="Kommentarzeichen"/>
          <w:rFonts w:ascii="Arial" w:hAnsi="Arial" w:cs="Arial"/>
          <w:sz w:val="24"/>
          <w:szCs w:val="24"/>
        </w:rPr>
        <w:commentReference w:id="0"/>
      </w:r>
      <w:commentRangeEnd w:id="1"/>
      <w:r w:rsidR="0078395B" w:rsidRPr="00BD21AA">
        <w:rPr>
          <w:rStyle w:val="Kommentarzeichen"/>
          <w:rFonts w:ascii="Arial" w:hAnsi="Arial" w:cs="Arial"/>
          <w:sz w:val="24"/>
          <w:szCs w:val="24"/>
        </w:rPr>
        <w:commentReference w:id="1"/>
      </w:r>
      <w:commentRangeEnd w:id="2"/>
      <w:r w:rsidR="00BD21AA">
        <w:rPr>
          <w:rStyle w:val="Kommentarzeichen"/>
        </w:rPr>
        <w:commentReference w:id="2"/>
      </w:r>
      <w:r w:rsidRPr="00BD21AA">
        <w:rPr>
          <w:rFonts w:ascii="Arial" w:eastAsia="Times New Roman" w:hAnsi="Arial" w:cs="Arial"/>
          <w:kern w:val="0"/>
          <w:lang w:eastAsia="de-DE"/>
          <w14:ligatures w14:val="none"/>
        </w:rPr>
        <w:t>Die Kriterien für die zweite Stufe sind, dass das Team ein- oder mehrere gemeinsame Ziele hat</w:t>
      </w:r>
      <w:r w:rsidR="00F03E76" w:rsidRPr="00BD21AA">
        <w:rPr>
          <w:rFonts w:ascii="Arial" w:eastAsia="Times New Roman" w:hAnsi="Arial" w:cs="Arial"/>
          <w:kern w:val="0"/>
          <w:lang w:eastAsia="de-DE"/>
          <w14:ligatures w14:val="none"/>
        </w:rPr>
        <w:t>.</w:t>
      </w:r>
      <w:r w:rsidRPr="00BD21AA">
        <w:rPr>
          <w:rFonts w:ascii="Arial" w:eastAsia="Times New Roman" w:hAnsi="Arial" w:cs="Arial"/>
          <w:kern w:val="0"/>
          <w:lang w:eastAsia="de-DE"/>
          <w14:ligatures w14:val="none"/>
        </w:rPr>
        <w:t xml:space="preserve"> </w:t>
      </w:r>
      <w:r w:rsidR="006D7CD4">
        <w:rPr>
          <w:rFonts w:ascii="Arial" w:eastAsia="Times New Roman" w:hAnsi="Arial" w:cs="Arial"/>
          <w:kern w:val="0"/>
          <w:lang w:eastAsia="de-DE"/>
          <w14:ligatures w14:val="none"/>
        </w:rPr>
        <w:t>D</w:t>
      </w:r>
      <w:r w:rsidRPr="00BD21AA">
        <w:rPr>
          <w:rFonts w:ascii="Arial" w:eastAsia="Times New Roman" w:hAnsi="Arial" w:cs="Arial"/>
          <w:kern w:val="0"/>
          <w:lang w:eastAsia="de-DE"/>
          <w14:ligatures w14:val="none"/>
        </w:rPr>
        <w:t xml:space="preserve">iese Ziele </w:t>
      </w:r>
      <w:r w:rsidR="006D7CD4">
        <w:rPr>
          <w:rFonts w:ascii="Arial" w:eastAsia="Times New Roman" w:hAnsi="Arial" w:cs="Arial"/>
          <w:kern w:val="0"/>
          <w:lang w:eastAsia="de-DE"/>
          <w14:ligatures w14:val="none"/>
        </w:rPr>
        <w:t xml:space="preserve">sollten </w:t>
      </w:r>
      <w:r w:rsidRPr="00BD21AA">
        <w:rPr>
          <w:rFonts w:ascii="Arial" w:eastAsia="Times New Roman" w:hAnsi="Arial" w:cs="Arial"/>
          <w:kern w:val="0"/>
          <w:lang w:eastAsia="de-DE"/>
          <w14:ligatures w14:val="none"/>
        </w:rPr>
        <w:t>auch explizit mit den Unternehmenszielen</w:t>
      </w:r>
      <w:r w:rsidRPr="00404EF6">
        <w:rPr>
          <w:rFonts w:ascii="Arial" w:eastAsia="Times New Roman" w:hAnsi="Arial" w:cs="Arial"/>
          <w:kern w:val="0"/>
          <w:lang w:eastAsia="de-DE"/>
          <w14:ligatures w14:val="none"/>
        </w:rPr>
        <w:t xml:space="preserve"> verlinkt sein und monatlich </w:t>
      </w:r>
      <w:r w:rsidR="00404EF6" w:rsidRPr="00404EF6">
        <w:rPr>
          <w:rFonts w:ascii="Arial" w:eastAsia="Times New Roman" w:hAnsi="Arial" w:cs="Arial"/>
          <w:kern w:val="0"/>
          <w:lang w:eastAsia="de-DE"/>
          <w14:ligatures w14:val="none"/>
        </w:rPr>
        <w:t xml:space="preserve">überprüft </w:t>
      </w:r>
      <w:r w:rsidRPr="00404EF6">
        <w:rPr>
          <w:rFonts w:ascii="Arial" w:eastAsia="Times New Roman" w:hAnsi="Arial" w:cs="Arial"/>
          <w:kern w:val="0"/>
          <w:lang w:eastAsia="de-DE"/>
          <w14:ligatures w14:val="none"/>
        </w:rPr>
        <w:t xml:space="preserve">werden. Für die dritte und letzte Stufe des Team-Flow-Modells ist eine kontinuierliche Verbesserungsroutine erforderlich und damit einhergehend </w:t>
      </w:r>
      <w:commentRangeStart w:id="3"/>
      <w:commentRangeStart w:id="4"/>
      <w:commentRangeStart w:id="5"/>
      <w:r w:rsidR="00404EF6" w:rsidRPr="00404EF6">
        <w:rPr>
          <w:rFonts w:ascii="Arial" w:eastAsia="Times New Roman" w:hAnsi="Arial" w:cs="Arial"/>
          <w:kern w:val="0"/>
          <w:lang w:eastAsia="de-DE"/>
          <w14:ligatures w14:val="none"/>
        </w:rPr>
        <w:t>sichtbare</w:t>
      </w:r>
      <w:r w:rsidRPr="00404EF6">
        <w:rPr>
          <w:rFonts w:ascii="Arial" w:eastAsia="Times New Roman" w:hAnsi="Arial" w:cs="Arial"/>
          <w:kern w:val="0"/>
          <w:lang w:eastAsia="de-DE"/>
          <w14:ligatures w14:val="none"/>
        </w:rPr>
        <w:t xml:space="preserve"> Verbesserungen </w:t>
      </w:r>
      <w:commentRangeEnd w:id="3"/>
      <w:r w:rsidR="001E3262">
        <w:rPr>
          <w:rStyle w:val="Kommentarzeichen"/>
        </w:rPr>
        <w:commentReference w:id="3"/>
      </w:r>
      <w:commentRangeEnd w:id="4"/>
      <w:r w:rsidR="0078395B">
        <w:rPr>
          <w:rStyle w:val="Kommentarzeichen"/>
        </w:rPr>
        <w:commentReference w:id="4"/>
      </w:r>
      <w:commentRangeEnd w:id="5"/>
      <w:r w:rsidR="00BD21AA">
        <w:rPr>
          <w:rStyle w:val="Kommentarzeichen"/>
        </w:rPr>
        <w:commentReference w:id="5"/>
      </w:r>
      <w:r w:rsidR="00BD21AA">
        <w:rPr>
          <w:rFonts w:ascii="Arial" w:eastAsia="Times New Roman" w:hAnsi="Arial" w:cs="Arial"/>
          <w:kern w:val="0"/>
          <w:lang w:eastAsia="de-DE"/>
          <w14:ligatures w14:val="none"/>
        </w:rPr>
        <w:t xml:space="preserve">hinsichtlich der Zielerreichung </w:t>
      </w:r>
      <w:r w:rsidRPr="00404EF6">
        <w:rPr>
          <w:rFonts w:ascii="Arial" w:eastAsia="Times New Roman" w:hAnsi="Arial" w:cs="Arial"/>
          <w:kern w:val="0"/>
          <w:lang w:eastAsia="de-DE"/>
          <w14:ligatures w14:val="none"/>
        </w:rPr>
        <w:t>in</w:t>
      </w:r>
      <w:r w:rsidR="00404EF6" w:rsidRPr="00404EF6">
        <w:rPr>
          <w:rFonts w:ascii="Arial" w:eastAsia="Times New Roman" w:hAnsi="Arial" w:cs="Arial"/>
          <w:kern w:val="0"/>
          <w:lang w:eastAsia="de-DE"/>
          <w14:ligatures w14:val="none"/>
        </w:rPr>
        <w:t>nerhalb</w:t>
      </w:r>
      <w:r w:rsidRPr="00404EF6">
        <w:rPr>
          <w:rFonts w:ascii="Arial" w:eastAsia="Times New Roman" w:hAnsi="Arial" w:cs="Arial"/>
          <w:kern w:val="0"/>
          <w:lang w:eastAsia="de-DE"/>
          <w14:ligatures w14:val="none"/>
        </w:rPr>
        <w:t xml:space="preserve"> de</w:t>
      </w:r>
      <w:r w:rsidR="00404EF6" w:rsidRPr="00404EF6">
        <w:rPr>
          <w:rFonts w:ascii="Arial" w:eastAsia="Times New Roman" w:hAnsi="Arial" w:cs="Arial"/>
          <w:kern w:val="0"/>
          <w:lang w:eastAsia="de-DE"/>
          <w14:ligatures w14:val="none"/>
        </w:rPr>
        <w:t>r</w:t>
      </w:r>
      <w:r w:rsidRPr="00404EF6">
        <w:rPr>
          <w:rFonts w:ascii="Arial" w:eastAsia="Times New Roman" w:hAnsi="Arial" w:cs="Arial"/>
          <w:kern w:val="0"/>
          <w:lang w:eastAsia="de-DE"/>
          <w14:ligatures w14:val="none"/>
        </w:rPr>
        <w:t xml:space="preserve"> letzten 12 Monate.</w:t>
      </w:r>
      <w:r w:rsidR="00E35690" w:rsidRPr="00404EF6">
        <w:rPr>
          <w:rFonts w:ascii="Arial" w:eastAsia="Times New Roman" w:hAnsi="Arial" w:cs="Arial"/>
          <w:kern w:val="0"/>
          <w:lang w:eastAsia="de-DE"/>
          <w14:ligatures w14:val="none"/>
        </w:rPr>
        <w:t xml:space="preserve"> Je mehr dieser Voraussetzungen ein Team erreicht, desto fortgeschrittener </w:t>
      </w:r>
      <w:r w:rsidR="00BD21AA">
        <w:rPr>
          <w:rFonts w:ascii="Arial" w:eastAsia="Times New Roman" w:hAnsi="Arial" w:cs="Arial"/>
          <w:kern w:val="0"/>
          <w:lang w:eastAsia="de-DE"/>
          <w14:ligatures w14:val="none"/>
        </w:rPr>
        <w:t>ist</w:t>
      </w:r>
      <w:r w:rsidR="00E35690" w:rsidRPr="00404EF6">
        <w:rPr>
          <w:rFonts w:ascii="Arial" w:eastAsia="Times New Roman" w:hAnsi="Arial" w:cs="Arial"/>
          <w:kern w:val="0"/>
          <w:lang w:eastAsia="de-DE"/>
          <w14:ligatures w14:val="none"/>
        </w:rPr>
        <w:t xml:space="preserve"> es im Team-Flow-Modell eingeordnet.</w:t>
      </w:r>
    </w:p>
    <w:p w14:paraId="4115B954" w14:textId="2DB3AFAD" w:rsidR="00713020" w:rsidRPr="00FF4AB0" w:rsidRDefault="006D01F6" w:rsidP="00495465">
      <w:pPr>
        <w:spacing w:before="100" w:beforeAutospacing="1" w:after="100" w:afterAutospacing="1" w:line="360" w:lineRule="auto"/>
        <w:jc w:val="both"/>
        <w:rPr>
          <w:rFonts w:ascii="Arial" w:eastAsia="Times New Roman" w:hAnsi="Arial" w:cs="Arial"/>
          <w:color w:val="000000" w:themeColor="text1"/>
          <w:kern w:val="0"/>
          <w:lang w:eastAsia="de-DE"/>
          <w14:ligatures w14:val="none"/>
        </w:rPr>
      </w:pPr>
      <w:r w:rsidRPr="00404EF6">
        <w:rPr>
          <w:rFonts w:ascii="Arial" w:eastAsia="Times New Roman" w:hAnsi="Arial" w:cs="Arial"/>
          <w:kern w:val="0"/>
          <w:lang w:eastAsia="de-DE"/>
          <w14:ligatures w14:val="none"/>
        </w:rPr>
        <w:t xml:space="preserve">Um dieses Modell auch in der Praxis anzuwenden, läuft seit Oktober 2023 der Prozess, die </w:t>
      </w:r>
      <w:r w:rsidR="00BD21AA">
        <w:rPr>
          <w:rFonts w:ascii="Arial" w:eastAsia="Times New Roman" w:hAnsi="Arial" w:cs="Arial"/>
          <w:kern w:val="0"/>
          <w:lang w:eastAsia="de-DE"/>
          <w14:ligatures w14:val="none"/>
        </w:rPr>
        <w:t xml:space="preserve">104 </w:t>
      </w:r>
      <w:r w:rsidRPr="00404EF6">
        <w:rPr>
          <w:rFonts w:ascii="Arial" w:eastAsia="Times New Roman" w:hAnsi="Arial" w:cs="Arial"/>
          <w:kern w:val="0"/>
          <w:lang w:eastAsia="de-DE"/>
          <w14:ligatures w14:val="none"/>
        </w:rPr>
        <w:t>verschiedenen Teams</w:t>
      </w:r>
      <w:r w:rsidR="00BD21AA">
        <w:rPr>
          <w:rFonts w:ascii="Arial" w:eastAsia="Times New Roman" w:hAnsi="Arial" w:cs="Arial"/>
          <w:kern w:val="0"/>
          <w:lang w:eastAsia="de-DE"/>
          <w14:ligatures w14:val="none"/>
        </w:rPr>
        <w:t xml:space="preserve"> </w:t>
      </w:r>
      <w:r w:rsidRPr="00404EF6">
        <w:rPr>
          <w:rFonts w:ascii="Arial" w:eastAsia="Times New Roman" w:hAnsi="Arial" w:cs="Arial"/>
          <w:kern w:val="0"/>
          <w:lang w:eastAsia="de-DE"/>
          <w14:ligatures w14:val="none"/>
        </w:rPr>
        <w:t>der Mobilhydraulik-Sparte</w:t>
      </w:r>
      <w:r w:rsidR="00093A5A">
        <w:rPr>
          <w:rFonts w:ascii="Arial" w:eastAsia="Times New Roman" w:hAnsi="Arial" w:cs="Arial"/>
          <w:kern w:val="0"/>
          <w:lang w:eastAsia="de-DE"/>
          <w14:ligatures w14:val="none"/>
        </w:rPr>
        <w:t xml:space="preserve"> </w:t>
      </w:r>
      <w:r w:rsidR="00F03E76">
        <w:rPr>
          <w:rFonts w:ascii="Arial" w:eastAsia="Times New Roman" w:hAnsi="Arial" w:cs="Arial"/>
          <w:kern w:val="0"/>
          <w:lang w:eastAsia="de-DE"/>
          <w14:ligatures w14:val="none"/>
        </w:rPr>
        <w:t>der</w:t>
      </w:r>
      <w:r w:rsidRPr="00404EF6">
        <w:rPr>
          <w:rFonts w:ascii="Arial" w:eastAsia="Times New Roman" w:hAnsi="Arial" w:cs="Arial"/>
          <w:kern w:val="0"/>
          <w:lang w:eastAsia="de-DE"/>
          <w14:ligatures w14:val="none"/>
        </w:rPr>
        <w:t xml:space="preserve"> </w:t>
      </w:r>
      <w:r w:rsidR="00F40841" w:rsidRPr="00404EF6">
        <w:rPr>
          <w:rFonts w:ascii="Arial" w:eastAsia="Times New Roman" w:hAnsi="Arial" w:cs="Arial"/>
          <w:kern w:val="0"/>
          <w:lang w:eastAsia="de-DE"/>
          <w14:ligatures w14:val="none"/>
        </w:rPr>
        <w:t xml:space="preserve">Bosch </w:t>
      </w:r>
      <w:r w:rsidRPr="00404EF6">
        <w:rPr>
          <w:rFonts w:ascii="Arial" w:eastAsia="Times New Roman" w:hAnsi="Arial" w:cs="Arial"/>
          <w:kern w:val="0"/>
          <w:lang w:eastAsia="de-DE"/>
          <w14:ligatures w14:val="none"/>
        </w:rPr>
        <w:t>Rexroth</w:t>
      </w:r>
      <w:r w:rsidR="00F03E76">
        <w:rPr>
          <w:rFonts w:ascii="Arial" w:eastAsia="Times New Roman" w:hAnsi="Arial" w:cs="Arial"/>
          <w:kern w:val="0"/>
          <w:lang w:eastAsia="de-DE"/>
          <w14:ligatures w14:val="none"/>
        </w:rPr>
        <w:t xml:space="preserve"> AG</w:t>
      </w:r>
      <w:r w:rsidRPr="00404EF6">
        <w:rPr>
          <w:rFonts w:ascii="Arial" w:eastAsia="Times New Roman" w:hAnsi="Arial" w:cs="Arial"/>
          <w:kern w:val="0"/>
          <w:lang w:eastAsia="de-DE"/>
          <w14:ligatures w14:val="none"/>
        </w:rPr>
        <w:t xml:space="preserve"> </w:t>
      </w:r>
      <w:r w:rsidR="00A439E3">
        <w:rPr>
          <w:rFonts w:ascii="Arial" w:eastAsia="Times New Roman" w:hAnsi="Arial" w:cs="Arial"/>
          <w:kern w:val="0"/>
          <w:lang w:eastAsia="de-DE"/>
          <w14:ligatures w14:val="none"/>
        </w:rPr>
        <w:t>im Modell einzuordnen</w:t>
      </w:r>
      <w:commentRangeStart w:id="6"/>
      <w:commentRangeEnd w:id="6"/>
      <w:r w:rsidR="001D09AA">
        <w:rPr>
          <w:rStyle w:val="Kommentarzeichen"/>
        </w:rPr>
        <w:commentReference w:id="6"/>
      </w:r>
      <w:r w:rsidR="00A439E3">
        <w:rPr>
          <w:rFonts w:ascii="Arial" w:eastAsia="Times New Roman" w:hAnsi="Arial" w:cs="Arial"/>
          <w:kern w:val="0"/>
          <w:lang w:eastAsia="de-DE"/>
          <w14:ligatures w14:val="none"/>
        </w:rPr>
        <w:t xml:space="preserve"> und</w:t>
      </w:r>
      <w:r w:rsidRPr="00404EF6">
        <w:rPr>
          <w:rFonts w:ascii="Arial" w:eastAsia="Times New Roman" w:hAnsi="Arial" w:cs="Arial"/>
          <w:kern w:val="0"/>
          <w:lang w:eastAsia="de-DE"/>
          <w14:ligatures w14:val="none"/>
        </w:rPr>
        <w:t xml:space="preserve"> mit den passenden Methoden zu </w:t>
      </w:r>
      <w:r w:rsidR="006C28F5" w:rsidRPr="00FF4AB0">
        <w:rPr>
          <w:rFonts w:ascii="Arial" w:eastAsia="Times New Roman" w:hAnsi="Arial" w:cs="Arial"/>
          <w:color w:val="000000" w:themeColor="text1"/>
          <w:kern w:val="0"/>
          <w:lang w:eastAsia="de-DE"/>
          <w14:ligatures w14:val="none"/>
        </w:rPr>
        <w:t>unterstützen</w:t>
      </w:r>
      <w:r w:rsidRPr="00FF4AB0">
        <w:rPr>
          <w:rFonts w:ascii="Arial" w:eastAsia="Times New Roman" w:hAnsi="Arial" w:cs="Arial"/>
          <w:color w:val="000000" w:themeColor="text1"/>
          <w:kern w:val="0"/>
          <w:lang w:eastAsia="de-DE"/>
          <w14:ligatures w14:val="none"/>
        </w:rPr>
        <w:t xml:space="preserve">. </w:t>
      </w:r>
    </w:p>
    <w:p w14:paraId="395C20B9" w14:textId="4E0FEBAB" w:rsidR="006D01F6" w:rsidRPr="00FF4AB0" w:rsidRDefault="00BD21AA" w:rsidP="00495465">
      <w:pPr>
        <w:spacing w:before="100" w:beforeAutospacing="1" w:after="100" w:afterAutospacing="1" w:line="360" w:lineRule="auto"/>
        <w:jc w:val="both"/>
        <w:rPr>
          <w:rFonts w:ascii="Arial" w:eastAsia="Times New Roman" w:hAnsi="Arial" w:cs="Arial"/>
          <w:color w:val="000000" w:themeColor="text1"/>
          <w:kern w:val="0"/>
          <w:lang w:eastAsia="de-DE"/>
          <w14:ligatures w14:val="none"/>
        </w:rPr>
      </w:pPr>
      <w:commentRangeStart w:id="7"/>
      <w:r w:rsidRPr="00FF4AB0">
        <w:rPr>
          <w:rFonts w:ascii="Arial" w:eastAsia="Times New Roman" w:hAnsi="Arial" w:cs="Arial"/>
          <w:color w:val="000000" w:themeColor="text1"/>
          <w:kern w:val="0"/>
          <w:lang w:eastAsia="de-DE"/>
          <w14:ligatures w14:val="none"/>
        </w:rPr>
        <w:t>Bei d</w:t>
      </w:r>
      <w:r w:rsidR="007B66E9">
        <w:rPr>
          <w:rFonts w:ascii="Arial" w:eastAsia="Times New Roman" w:hAnsi="Arial" w:cs="Arial"/>
          <w:color w:val="000000" w:themeColor="text1"/>
          <w:kern w:val="0"/>
          <w:lang w:eastAsia="de-DE"/>
          <w14:ligatures w14:val="none"/>
        </w:rPr>
        <w:t>er</w:t>
      </w:r>
      <w:r w:rsidRPr="00FF4AB0">
        <w:rPr>
          <w:rFonts w:ascii="Arial" w:eastAsia="Times New Roman" w:hAnsi="Arial" w:cs="Arial"/>
          <w:color w:val="000000" w:themeColor="text1"/>
          <w:kern w:val="0"/>
          <w:lang w:eastAsia="de-DE"/>
          <w14:ligatures w14:val="none"/>
        </w:rPr>
        <w:t xml:space="preserve"> Sparte handelt es sich um eine global operierende Organisation</w:t>
      </w:r>
      <w:r w:rsidR="000F470D" w:rsidRPr="00FF4AB0">
        <w:rPr>
          <w:rFonts w:ascii="Arial" w:eastAsia="Times New Roman" w:hAnsi="Arial" w:cs="Arial"/>
          <w:color w:val="000000" w:themeColor="text1"/>
          <w:kern w:val="0"/>
          <w:lang w:eastAsia="de-DE"/>
          <w14:ligatures w14:val="none"/>
        </w:rPr>
        <w:t xml:space="preserve"> </w:t>
      </w:r>
      <w:del w:id="8" w:author="Daniel Hast(DC-MH/NE)" w:date="2024-07-18T11:35:00Z">
        <w:r w:rsidR="000F470D" w:rsidRPr="00FF4AB0" w:rsidDel="001D09AA">
          <w:rPr>
            <w:rFonts w:ascii="Arial" w:eastAsia="Times New Roman" w:hAnsi="Arial" w:cs="Arial"/>
            <w:color w:val="000000" w:themeColor="text1"/>
            <w:kern w:val="0"/>
            <w:lang w:eastAsia="de-DE"/>
            <w14:ligatures w14:val="none"/>
          </w:rPr>
          <w:delText>in neun Ländern auf drei Kontinenten</w:delText>
        </w:r>
        <w:r w:rsidRPr="00FF4AB0" w:rsidDel="001D09AA">
          <w:rPr>
            <w:rFonts w:ascii="Arial" w:eastAsia="Times New Roman" w:hAnsi="Arial" w:cs="Arial"/>
            <w:color w:val="000000" w:themeColor="text1"/>
            <w:kern w:val="0"/>
            <w:lang w:eastAsia="de-DE"/>
            <w14:ligatures w14:val="none"/>
          </w:rPr>
          <w:delText xml:space="preserve">, </w:delText>
        </w:r>
        <w:commentRangeEnd w:id="7"/>
        <w:r w:rsidRPr="00FF4AB0" w:rsidDel="001D09AA">
          <w:rPr>
            <w:rStyle w:val="Kommentarzeichen"/>
            <w:color w:val="000000" w:themeColor="text1"/>
          </w:rPr>
          <w:commentReference w:id="7"/>
        </w:r>
      </w:del>
      <w:r w:rsidRPr="00FF4AB0">
        <w:rPr>
          <w:rFonts w:ascii="Arial" w:eastAsia="Times New Roman" w:hAnsi="Arial" w:cs="Arial"/>
          <w:color w:val="000000" w:themeColor="text1"/>
          <w:kern w:val="0"/>
          <w:lang w:eastAsia="de-DE"/>
          <w14:ligatures w14:val="none"/>
        </w:rPr>
        <w:t xml:space="preserve">deren Struktur durch verschiedene Restrukturierungen und </w:t>
      </w:r>
      <w:r w:rsidR="00595084">
        <w:rPr>
          <w:rFonts w:ascii="Arial" w:eastAsia="Times New Roman" w:hAnsi="Arial" w:cs="Arial"/>
          <w:color w:val="000000" w:themeColor="text1"/>
          <w:kern w:val="0"/>
          <w:lang w:eastAsia="de-DE"/>
          <w14:ligatures w14:val="none"/>
        </w:rPr>
        <w:t>Zusammenschlüsse</w:t>
      </w:r>
      <w:r w:rsidRPr="00FF4AB0">
        <w:rPr>
          <w:rFonts w:ascii="Arial" w:eastAsia="Times New Roman" w:hAnsi="Arial" w:cs="Arial"/>
          <w:color w:val="000000" w:themeColor="text1"/>
          <w:kern w:val="0"/>
          <w:lang w:eastAsia="de-DE"/>
          <w14:ligatures w14:val="none"/>
        </w:rPr>
        <w:t xml:space="preserve"> in der Vergangenheit stark </w:t>
      </w:r>
      <w:del w:id="9" w:author="Daniel Hast(DC-MH/NE)" w:date="2024-07-18T11:35:00Z">
        <w:r w:rsidRPr="00FF4AB0" w:rsidDel="001D09AA">
          <w:rPr>
            <w:rFonts w:ascii="Arial" w:eastAsia="Times New Roman" w:hAnsi="Arial" w:cs="Arial"/>
            <w:color w:val="000000" w:themeColor="text1"/>
            <w:kern w:val="0"/>
            <w:lang w:eastAsia="de-DE"/>
            <w14:ligatures w14:val="none"/>
          </w:rPr>
          <w:delText>an</w:delText>
        </w:r>
      </w:del>
      <w:commentRangeStart w:id="10"/>
      <w:r w:rsidRPr="00FF4AB0">
        <w:rPr>
          <w:rFonts w:ascii="Arial" w:eastAsia="Times New Roman" w:hAnsi="Arial" w:cs="Arial"/>
          <w:color w:val="000000" w:themeColor="text1"/>
          <w:kern w:val="0"/>
          <w:lang w:eastAsia="de-DE"/>
          <w14:ligatures w14:val="none"/>
        </w:rPr>
        <w:t>gewachsen</w:t>
      </w:r>
      <w:commentRangeEnd w:id="10"/>
      <w:r w:rsidR="001D09AA">
        <w:rPr>
          <w:rStyle w:val="Kommentarzeichen"/>
        </w:rPr>
        <w:commentReference w:id="10"/>
      </w:r>
      <w:r w:rsidRPr="00FF4AB0">
        <w:rPr>
          <w:rFonts w:ascii="Arial" w:eastAsia="Times New Roman" w:hAnsi="Arial" w:cs="Arial"/>
          <w:color w:val="000000" w:themeColor="text1"/>
          <w:kern w:val="0"/>
          <w:lang w:eastAsia="de-DE"/>
          <w14:ligatures w14:val="none"/>
        </w:rPr>
        <w:t xml:space="preserve"> ist. Insgesamt sind 850 Personen an 17 Standorten b</w:t>
      </w:r>
      <w:r w:rsidRPr="00595084">
        <w:rPr>
          <w:rFonts w:ascii="Arial" w:eastAsia="Times New Roman" w:hAnsi="Arial" w:cs="Arial"/>
          <w:color w:val="000000" w:themeColor="text1"/>
          <w:kern w:val="0"/>
          <w:lang w:eastAsia="de-DE"/>
          <w14:ligatures w14:val="none"/>
        </w:rPr>
        <w:t>eteiligt</w:t>
      </w:r>
      <w:r w:rsidR="00595084" w:rsidRPr="00595084">
        <w:rPr>
          <w:rFonts w:ascii="Arial" w:eastAsia="Times New Roman" w:hAnsi="Arial" w:cs="Arial"/>
          <w:color w:val="000000" w:themeColor="text1"/>
          <w:kern w:val="0"/>
          <w:lang w:eastAsia="de-DE"/>
          <w14:ligatures w14:val="none"/>
        </w:rPr>
        <w:t xml:space="preserve"> und d</w:t>
      </w:r>
      <w:r w:rsidRPr="00595084">
        <w:rPr>
          <w:rFonts w:ascii="Arial" w:eastAsia="Times New Roman" w:hAnsi="Arial" w:cs="Arial"/>
          <w:color w:val="000000" w:themeColor="text1"/>
          <w:kern w:val="0"/>
          <w:lang w:eastAsia="de-DE"/>
          <w14:ligatures w14:val="none"/>
        </w:rPr>
        <w:t xml:space="preserve">ie Größe der Teams </w:t>
      </w:r>
      <w:r w:rsidR="00F14DFB" w:rsidRPr="00595084">
        <w:rPr>
          <w:rFonts w:ascii="Arial" w:eastAsia="Times New Roman" w:hAnsi="Arial" w:cs="Arial"/>
          <w:color w:val="000000" w:themeColor="text1"/>
          <w:kern w:val="0"/>
          <w:lang w:eastAsia="de-DE"/>
          <w14:ligatures w14:val="none"/>
        </w:rPr>
        <w:t>variiert</w:t>
      </w:r>
      <w:r w:rsidR="00D5317C" w:rsidRPr="00595084">
        <w:rPr>
          <w:rFonts w:ascii="Arial" w:eastAsia="Times New Roman" w:hAnsi="Arial" w:cs="Arial"/>
          <w:color w:val="000000" w:themeColor="text1"/>
          <w:kern w:val="0"/>
          <w:lang w:eastAsia="de-DE"/>
          <w14:ligatures w14:val="none"/>
        </w:rPr>
        <w:t xml:space="preserve"> stark mit </w:t>
      </w:r>
      <w:r w:rsidRPr="00595084">
        <w:rPr>
          <w:rFonts w:ascii="Arial" w:eastAsia="Times New Roman" w:hAnsi="Arial" w:cs="Arial"/>
          <w:color w:val="000000" w:themeColor="text1"/>
          <w:kern w:val="0"/>
          <w:lang w:eastAsia="de-DE"/>
          <w14:ligatures w14:val="none"/>
        </w:rPr>
        <w:t>drei bis maximal 22 Mitglieder</w:t>
      </w:r>
      <w:r w:rsidR="00D5317C" w:rsidRPr="00595084">
        <w:rPr>
          <w:rFonts w:ascii="Arial" w:eastAsia="Times New Roman" w:hAnsi="Arial" w:cs="Arial"/>
          <w:color w:val="000000" w:themeColor="text1"/>
          <w:kern w:val="0"/>
          <w:lang w:eastAsia="de-DE"/>
          <w14:ligatures w14:val="none"/>
        </w:rPr>
        <w:t>n</w:t>
      </w:r>
      <w:r w:rsidRPr="00595084">
        <w:rPr>
          <w:rFonts w:ascii="Arial" w:eastAsia="Times New Roman" w:hAnsi="Arial" w:cs="Arial"/>
          <w:color w:val="000000" w:themeColor="text1"/>
          <w:kern w:val="0"/>
          <w:lang w:eastAsia="de-DE"/>
          <w14:ligatures w14:val="none"/>
        </w:rPr>
        <w:t xml:space="preserve">. </w:t>
      </w:r>
      <w:r w:rsidR="000F470D" w:rsidRPr="00595084">
        <w:rPr>
          <w:rFonts w:ascii="Arial" w:hAnsi="Arial" w:cs="Arial"/>
          <w:color w:val="000000" w:themeColor="text1"/>
        </w:rPr>
        <w:t xml:space="preserve">Auch </w:t>
      </w:r>
      <w:r w:rsidR="000F470D" w:rsidRPr="00FF4AB0">
        <w:rPr>
          <w:rFonts w:ascii="Arial" w:hAnsi="Arial" w:cs="Arial"/>
          <w:color w:val="000000" w:themeColor="text1"/>
        </w:rPr>
        <w:t xml:space="preserve">die </w:t>
      </w:r>
      <w:r w:rsidR="000F470D" w:rsidRPr="00FF4AB0">
        <w:rPr>
          <w:rFonts w:ascii="Arial" w:hAnsi="Arial" w:cs="Arial"/>
          <w:color w:val="000000" w:themeColor="text1"/>
        </w:rPr>
        <w:lastRenderedPageBreak/>
        <w:t>Arbeitsinhalte der verschiedenen Teams sind äußerst divers und umfassen unter anderem Bereiche wie Software, Hardware, Mechanik oder auch Integrationsprojekte.</w:t>
      </w:r>
      <w:r w:rsidR="000F470D" w:rsidRPr="00FF4AB0">
        <w:rPr>
          <w:rFonts w:ascii="Arial" w:eastAsia="Times New Roman" w:hAnsi="Arial" w:cs="Arial"/>
          <w:color w:val="000000" w:themeColor="text1"/>
          <w:kern w:val="0"/>
          <w:lang w:eastAsia="de-DE"/>
          <w14:ligatures w14:val="none"/>
        </w:rPr>
        <w:t xml:space="preserve"> </w:t>
      </w:r>
    </w:p>
    <w:p w14:paraId="6A413038" w14:textId="77777777" w:rsidR="00495465" w:rsidRDefault="00BD21AA" w:rsidP="00495465">
      <w:pPr>
        <w:spacing w:before="100" w:beforeAutospacing="1" w:after="100" w:afterAutospacing="1" w:line="360" w:lineRule="auto"/>
        <w:jc w:val="both"/>
        <w:rPr>
          <w:rFonts w:ascii="Arial" w:eastAsia="Times New Roman" w:hAnsi="Arial" w:cs="Arial"/>
          <w:color w:val="000000" w:themeColor="text1"/>
          <w:kern w:val="0"/>
          <w:lang w:eastAsia="de-DE"/>
          <w14:ligatures w14:val="none"/>
        </w:rPr>
      </w:pPr>
      <w:r w:rsidRPr="00FF4AB0">
        <w:rPr>
          <w:rFonts w:ascii="Arial" w:eastAsia="Times New Roman" w:hAnsi="Arial" w:cs="Arial"/>
          <w:color w:val="000000" w:themeColor="text1"/>
          <w:kern w:val="0"/>
          <w:lang w:eastAsia="de-DE"/>
          <w14:ligatures w14:val="none"/>
        </w:rPr>
        <w:t>Bei genauerer Betrachtung der Ergebnisse fällt auf, dass sich viele der</w:t>
      </w:r>
      <w:r w:rsidR="003E51DA" w:rsidRPr="00FF4AB0">
        <w:rPr>
          <w:rFonts w:ascii="Arial" w:eastAsia="Times New Roman" w:hAnsi="Arial" w:cs="Arial"/>
          <w:color w:val="000000" w:themeColor="text1"/>
          <w:kern w:val="0"/>
          <w:lang w:eastAsia="de-DE"/>
          <w14:ligatures w14:val="none"/>
        </w:rPr>
        <w:t xml:space="preserve"> </w:t>
      </w:r>
      <w:r w:rsidR="00F27996" w:rsidRPr="00FF4AB0">
        <w:rPr>
          <w:rFonts w:ascii="Arial" w:eastAsia="Times New Roman" w:hAnsi="Arial" w:cs="Arial"/>
          <w:color w:val="000000" w:themeColor="text1"/>
          <w:kern w:val="0"/>
          <w:lang w:eastAsia="de-DE"/>
          <w14:ligatures w14:val="none"/>
        </w:rPr>
        <w:t>bewerteten Teams</w:t>
      </w:r>
      <w:r w:rsidRPr="00FF4AB0">
        <w:rPr>
          <w:rFonts w:ascii="Arial" w:eastAsia="Times New Roman" w:hAnsi="Arial" w:cs="Arial"/>
          <w:color w:val="000000" w:themeColor="text1"/>
          <w:kern w:val="0"/>
          <w:lang w:eastAsia="de-DE"/>
          <w14:ligatures w14:val="none"/>
        </w:rPr>
        <w:t xml:space="preserve"> schon beim Erstgespräch für die erste oder zweite Stufe des Modells qualifizieren. </w:t>
      </w:r>
      <w:r w:rsidR="00F27996" w:rsidRPr="00FF4AB0">
        <w:rPr>
          <w:rFonts w:ascii="Arial" w:eastAsia="Times New Roman" w:hAnsi="Arial" w:cs="Arial"/>
          <w:color w:val="000000" w:themeColor="text1"/>
          <w:kern w:val="0"/>
          <w:lang w:eastAsia="de-DE"/>
          <w14:ligatures w14:val="none"/>
        </w:rPr>
        <w:t>Es gibt</w:t>
      </w:r>
      <w:r w:rsidR="003E51DA" w:rsidRPr="00FF4AB0">
        <w:rPr>
          <w:rFonts w:ascii="Arial" w:eastAsia="Times New Roman" w:hAnsi="Arial" w:cs="Arial"/>
          <w:color w:val="000000" w:themeColor="text1"/>
          <w:kern w:val="0"/>
          <w:lang w:eastAsia="de-DE"/>
          <w14:ligatures w14:val="none"/>
        </w:rPr>
        <w:t xml:space="preserve"> jedoch </w:t>
      </w:r>
      <w:r w:rsidR="00F27996" w:rsidRPr="00FF4AB0">
        <w:rPr>
          <w:rFonts w:ascii="Arial" w:eastAsia="Times New Roman" w:hAnsi="Arial" w:cs="Arial"/>
          <w:color w:val="000000" w:themeColor="text1"/>
          <w:kern w:val="0"/>
          <w:lang w:eastAsia="de-DE"/>
          <w14:ligatures w14:val="none"/>
        </w:rPr>
        <w:t xml:space="preserve">viel weniger </w:t>
      </w:r>
      <w:r w:rsidRPr="00FF4AB0">
        <w:rPr>
          <w:rFonts w:ascii="Arial" w:eastAsia="Times New Roman" w:hAnsi="Arial" w:cs="Arial"/>
          <w:color w:val="000000" w:themeColor="text1"/>
          <w:kern w:val="0"/>
          <w:lang w:eastAsia="de-DE"/>
          <w14:ligatures w14:val="none"/>
        </w:rPr>
        <w:t>Teams, die darüber hinaus noch</w:t>
      </w:r>
      <w:r w:rsidR="00D743CA" w:rsidRPr="00FF4AB0">
        <w:rPr>
          <w:rFonts w:ascii="Arial" w:eastAsia="Times New Roman" w:hAnsi="Arial" w:cs="Arial"/>
          <w:color w:val="000000" w:themeColor="text1"/>
          <w:kern w:val="0"/>
          <w:lang w:eastAsia="de-DE"/>
          <w14:ligatures w14:val="none"/>
        </w:rPr>
        <w:t xml:space="preserve"> </w:t>
      </w:r>
      <w:r w:rsidR="00F27996" w:rsidRPr="00FF4AB0">
        <w:rPr>
          <w:rFonts w:ascii="Arial" w:eastAsia="Times New Roman" w:hAnsi="Arial" w:cs="Arial"/>
          <w:color w:val="000000" w:themeColor="text1"/>
          <w:kern w:val="0"/>
          <w:lang w:eastAsia="de-DE"/>
          <w14:ligatures w14:val="none"/>
        </w:rPr>
        <w:t>die Voraussetzungen von Stufe drei erfüllen</w:t>
      </w:r>
      <w:r w:rsidR="006D7CD4" w:rsidRPr="00FF4AB0">
        <w:rPr>
          <w:rFonts w:ascii="Arial" w:eastAsia="Times New Roman" w:hAnsi="Arial" w:cs="Arial"/>
          <w:color w:val="000000" w:themeColor="text1"/>
          <w:kern w:val="0"/>
          <w:lang w:eastAsia="de-DE"/>
          <w14:ligatures w14:val="none"/>
        </w:rPr>
        <w:t xml:space="preserve">, also erfolgreich </w:t>
      </w:r>
      <w:r w:rsidR="00F27996" w:rsidRPr="00FF4AB0">
        <w:rPr>
          <w:rFonts w:ascii="Arial" w:eastAsia="Times New Roman" w:hAnsi="Arial" w:cs="Arial"/>
          <w:color w:val="000000" w:themeColor="text1"/>
          <w:kern w:val="0"/>
          <w:lang w:eastAsia="de-DE"/>
          <w14:ligatures w14:val="none"/>
        </w:rPr>
        <w:t>die</w:t>
      </w:r>
      <w:r w:rsidRPr="00FF4AB0">
        <w:rPr>
          <w:rFonts w:ascii="Arial" w:eastAsia="Times New Roman" w:hAnsi="Arial" w:cs="Arial"/>
          <w:color w:val="000000" w:themeColor="text1"/>
          <w:kern w:val="0"/>
          <w:lang w:eastAsia="de-DE"/>
          <w14:ligatures w14:val="none"/>
        </w:rPr>
        <w:t xml:space="preserve"> kontinuierliche Verbesserung in der Praxis umsetzen.</w:t>
      </w:r>
      <w:r w:rsidR="007B66E9">
        <w:rPr>
          <w:rFonts w:ascii="Arial" w:eastAsia="Times New Roman" w:hAnsi="Arial" w:cs="Arial"/>
          <w:color w:val="000000" w:themeColor="text1"/>
          <w:kern w:val="0"/>
          <w:lang w:eastAsia="de-DE"/>
          <w14:ligatures w14:val="none"/>
        </w:rPr>
        <w:t xml:space="preserve"> </w:t>
      </w:r>
    </w:p>
    <w:p w14:paraId="00D4E5AF" w14:textId="14FB9DC1" w:rsidR="00495465" w:rsidRPr="00BB3892" w:rsidRDefault="007B66E9" w:rsidP="00BB3892">
      <w:pPr>
        <w:pStyle w:val="StandardWeb"/>
        <w:spacing w:line="360" w:lineRule="auto"/>
        <w:jc w:val="both"/>
        <w:rPr>
          <w:rFonts w:ascii="Arial" w:hAnsi="Arial" w:cs="Arial"/>
          <w:color w:val="000000"/>
        </w:rPr>
      </w:pPr>
      <w:r>
        <w:rPr>
          <w:rFonts w:ascii="Arial" w:hAnsi="Arial" w:cs="Arial"/>
          <w:color w:val="000000"/>
        </w:rPr>
        <w:t xml:space="preserve">Ein Blick in die Literatur zeigt, </w:t>
      </w:r>
      <w:r w:rsidRPr="007B66E9">
        <w:rPr>
          <w:rFonts w:ascii="Arial" w:hAnsi="Arial" w:cs="Arial"/>
          <w:color w:val="000000"/>
        </w:rPr>
        <w:t xml:space="preserve">dass kontinuierliche Verbesserung keine neue Idee ist. Schon seit den späten 1940er Jahren gibt es Konzepte und Philosophien wie Kaizen oder </w:t>
      </w:r>
      <w:del w:id="11" w:author="Daniel Hast(DC-MH/NE)" w:date="2024-07-18T12:50:00Z">
        <w:r w:rsidRPr="007B66E9" w:rsidDel="001D09AA">
          <w:rPr>
            <w:rFonts w:ascii="Arial" w:hAnsi="Arial" w:cs="Arial"/>
            <w:color w:val="000000"/>
          </w:rPr>
          <w:delText xml:space="preserve">das </w:delText>
        </w:r>
      </w:del>
      <w:r w:rsidRPr="007B66E9">
        <w:rPr>
          <w:rFonts w:ascii="Arial" w:hAnsi="Arial" w:cs="Arial"/>
          <w:color w:val="000000"/>
        </w:rPr>
        <w:t>Lean Management</w:t>
      </w:r>
      <w:r w:rsidRPr="007B66E9">
        <w:rPr>
          <w:rStyle w:val="apple-converted-space"/>
          <w:rFonts w:ascii="Arial" w:eastAsiaTheme="majorEastAsia" w:hAnsi="Arial" w:cs="Arial"/>
          <w:color w:val="000000"/>
        </w:rPr>
        <w:t> </w:t>
      </w:r>
      <w:r w:rsidRPr="007B66E9">
        <w:rPr>
          <w:rFonts w:ascii="Arial" w:hAnsi="Arial" w:cs="Arial"/>
          <w:color w:val="000000"/>
        </w:rPr>
        <w:t>(Helmold, S.</w:t>
      </w:r>
      <w:r w:rsidR="00523D08">
        <w:rPr>
          <w:rFonts w:ascii="Arial" w:hAnsi="Arial" w:cs="Arial"/>
          <w:color w:val="000000"/>
        </w:rPr>
        <w:t xml:space="preserve"> </w:t>
      </w:r>
      <w:r w:rsidRPr="007B66E9">
        <w:rPr>
          <w:rFonts w:ascii="Arial" w:hAnsi="Arial" w:cs="Arial"/>
          <w:color w:val="000000"/>
        </w:rPr>
        <w:t xml:space="preserve">2). Dabei </w:t>
      </w:r>
      <w:r>
        <w:rPr>
          <w:rFonts w:ascii="Arial" w:hAnsi="Arial" w:cs="Arial"/>
          <w:color w:val="000000"/>
        </w:rPr>
        <w:t>spielen</w:t>
      </w:r>
      <w:r w:rsidRPr="007B66E9">
        <w:rPr>
          <w:rFonts w:ascii="Arial" w:hAnsi="Arial" w:cs="Arial"/>
          <w:color w:val="000000"/>
        </w:rPr>
        <w:t xml:space="preserve"> bei der Umsetzung in der Praxis vor allem geeignete Strukturen, Denkhaltungen und Kommunikation eine zentrale Rolle (Deutsche Gesellschaft für Qualität, S.</w:t>
      </w:r>
      <w:r>
        <w:rPr>
          <w:rFonts w:ascii="Arial" w:hAnsi="Arial" w:cs="Arial"/>
          <w:color w:val="000000"/>
        </w:rPr>
        <w:t xml:space="preserve"> </w:t>
      </w:r>
      <w:r w:rsidRPr="007B66E9">
        <w:rPr>
          <w:rFonts w:ascii="Arial" w:hAnsi="Arial" w:cs="Arial"/>
          <w:color w:val="000000"/>
        </w:rPr>
        <w:t>10).</w:t>
      </w:r>
      <w:r>
        <w:rPr>
          <w:rStyle w:val="apple-converted-space"/>
          <w:rFonts w:eastAsiaTheme="majorEastAsia"/>
          <w:color w:val="000000"/>
        </w:rPr>
        <w:t> </w:t>
      </w:r>
      <w:r>
        <w:rPr>
          <w:rFonts w:ascii="Arial" w:hAnsi="Arial" w:cs="Arial"/>
          <w:color w:val="000000"/>
        </w:rPr>
        <w:t xml:space="preserve">In seinem Buch „Lean Management und Kaizen“ konkretisiert Marc Helmold diese Aussage und ergänzt weitere Voraussetzungen </w:t>
      </w:r>
      <w:r w:rsidR="00495465">
        <w:rPr>
          <w:rFonts w:ascii="Arial" w:hAnsi="Arial" w:cs="Arial"/>
          <w:color w:val="000000"/>
        </w:rPr>
        <w:t>wie</w:t>
      </w:r>
      <w:r>
        <w:rPr>
          <w:rFonts w:ascii="Arial" w:hAnsi="Arial" w:cs="Arial"/>
          <w:color w:val="000000"/>
        </w:rPr>
        <w:t xml:space="preserve"> die Rolle der Führungskräfte, die Motivation der Mitarbeiter, </w:t>
      </w:r>
      <w:r w:rsidR="00495465">
        <w:rPr>
          <w:rFonts w:ascii="Arial" w:hAnsi="Arial" w:cs="Arial"/>
          <w:color w:val="000000"/>
        </w:rPr>
        <w:t xml:space="preserve">eine schlanke </w:t>
      </w:r>
      <w:r>
        <w:rPr>
          <w:rFonts w:ascii="Arial" w:hAnsi="Arial" w:cs="Arial"/>
          <w:color w:val="000000"/>
        </w:rPr>
        <w:t>Kommunikation und eine Fehlerkultur</w:t>
      </w:r>
      <w:r w:rsidR="00495465">
        <w:rPr>
          <w:rFonts w:ascii="Arial" w:hAnsi="Arial" w:cs="Arial"/>
          <w:color w:val="000000"/>
        </w:rPr>
        <w:t>, in der Scheitern nicht als etwas Negatives angesehen wird</w:t>
      </w:r>
      <w:r>
        <w:rPr>
          <w:rFonts w:ascii="Arial" w:hAnsi="Arial" w:cs="Arial"/>
          <w:color w:val="000000"/>
        </w:rPr>
        <w:t xml:space="preserve"> (S. 138-139) (</w:t>
      </w:r>
      <w:r w:rsidRPr="007B66E9">
        <w:rPr>
          <w:rFonts w:ascii="Arial" w:hAnsi="Arial" w:cs="Arial"/>
          <w:color w:val="000000"/>
        </w:rPr>
        <w:t>Deutsche Gesellschaft für Qualität, S.</w:t>
      </w:r>
      <w:r>
        <w:rPr>
          <w:rFonts w:ascii="Arial" w:hAnsi="Arial" w:cs="Arial"/>
          <w:color w:val="000000"/>
        </w:rPr>
        <w:t xml:space="preserve"> 7-28</w:t>
      </w:r>
      <w:r w:rsidRPr="007B66E9">
        <w:rPr>
          <w:rFonts w:ascii="Arial" w:hAnsi="Arial" w:cs="Arial"/>
          <w:color w:val="000000"/>
        </w:rPr>
        <w:t>)</w:t>
      </w:r>
      <w:r w:rsidR="00495465">
        <w:rPr>
          <w:rFonts w:ascii="Arial" w:hAnsi="Arial" w:cs="Arial"/>
          <w:color w:val="000000"/>
        </w:rPr>
        <w:t>.</w:t>
      </w:r>
      <w:r w:rsidR="00BB3892">
        <w:rPr>
          <w:rFonts w:ascii="Arial" w:hAnsi="Arial" w:cs="Arial"/>
          <w:color w:val="000000"/>
        </w:rPr>
        <w:t xml:space="preserve"> </w:t>
      </w:r>
      <w:commentRangeStart w:id="12"/>
      <w:r w:rsidR="00995377" w:rsidRPr="00995377">
        <w:rPr>
          <w:rFonts w:ascii="Arial" w:hAnsi="Arial" w:cs="Arial"/>
          <w:color w:val="000000" w:themeColor="text1"/>
        </w:rPr>
        <w:t>Diese Aspekte</w:t>
      </w:r>
      <w:commentRangeEnd w:id="12"/>
      <w:r w:rsidR="001D09AA">
        <w:rPr>
          <w:rStyle w:val="Kommentarzeichen"/>
          <w:rFonts w:asciiTheme="minorHAnsi" w:eastAsiaTheme="minorHAnsi" w:hAnsiTheme="minorHAnsi" w:cstheme="minorBidi"/>
          <w:kern w:val="2"/>
          <w:lang w:eastAsia="en-US"/>
          <w14:ligatures w14:val="standardContextual"/>
        </w:rPr>
        <w:commentReference w:id="12"/>
      </w:r>
      <w:r w:rsidR="00995377" w:rsidRPr="00995377">
        <w:rPr>
          <w:rFonts w:ascii="Arial" w:hAnsi="Arial" w:cs="Arial"/>
          <w:color w:val="000000" w:themeColor="text1"/>
        </w:rPr>
        <w:t xml:space="preserve"> sollen in der Bachelorarbeit untersucht und ergänzt werden, um herauszufinden, wie Gruppen und Teams bei der Umsetzung einer kontinuierlichen Verbesserungsroutine unterstützt werden können.</w:t>
      </w:r>
    </w:p>
    <w:p w14:paraId="06B653A5" w14:textId="7CB9412E" w:rsidR="00713020" w:rsidRPr="00713020" w:rsidRDefault="00713020" w:rsidP="00495465">
      <w:pPr>
        <w:spacing w:before="100" w:beforeAutospacing="1" w:after="100" w:afterAutospacing="1" w:line="360" w:lineRule="auto"/>
        <w:jc w:val="both"/>
        <w:rPr>
          <w:rFonts w:ascii="Arial" w:eastAsia="Times New Roman" w:hAnsi="Arial" w:cs="Arial"/>
          <w:kern w:val="0"/>
          <w:sz w:val="28"/>
          <w:szCs w:val="28"/>
          <w:lang w:eastAsia="de-DE"/>
          <w14:ligatures w14:val="none"/>
        </w:rPr>
      </w:pPr>
      <w:r w:rsidRPr="00713020">
        <w:rPr>
          <w:rFonts w:ascii="Arial" w:eastAsia="Times New Roman" w:hAnsi="Arial" w:cs="Arial"/>
          <w:kern w:val="0"/>
          <w:sz w:val="28"/>
          <w:szCs w:val="28"/>
          <w:lang w:eastAsia="de-DE"/>
          <w14:ligatures w14:val="none"/>
        </w:rPr>
        <w:t>Forschungsfrage und Hypothesen</w:t>
      </w:r>
    </w:p>
    <w:p w14:paraId="7078D4AC" w14:textId="2B4FB261" w:rsidR="00E35690" w:rsidRPr="00E35690" w:rsidRDefault="00E24F45"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Um d</w:t>
      </w:r>
      <w:r w:rsidR="007B66E9">
        <w:rPr>
          <w:rFonts w:ascii="Arial" w:eastAsia="Times New Roman" w:hAnsi="Arial" w:cs="Arial"/>
          <w:kern w:val="0"/>
          <w:lang w:eastAsia="de-DE"/>
          <w14:ligatures w14:val="none"/>
        </w:rPr>
        <w:t>as</w:t>
      </w:r>
      <w:r>
        <w:rPr>
          <w:rFonts w:ascii="Arial" w:eastAsia="Times New Roman" w:hAnsi="Arial" w:cs="Arial"/>
          <w:kern w:val="0"/>
          <w:lang w:eastAsia="de-DE"/>
          <w14:ligatures w14:val="none"/>
        </w:rPr>
        <w:t xml:space="preserve"> Forschungsthema</w:t>
      </w:r>
      <w:r w:rsidR="00BB3892">
        <w:rPr>
          <w:rFonts w:ascii="Arial" w:eastAsia="Times New Roman" w:hAnsi="Arial" w:cs="Arial"/>
          <w:kern w:val="0"/>
          <w:lang w:eastAsia="de-DE"/>
          <w14:ligatures w14:val="none"/>
        </w:rPr>
        <w:t xml:space="preserve"> der Arbeit</w:t>
      </w:r>
      <w:r>
        <w:rPr>
          <w:rFonts w:ascii="Arial" w:eastAsia="Times New Roman" w:hAnsi="Arial" w:cs="Arial"/>
          <w:kern w:val="0"/>
          <w:lang w:eastAsia="de-DE"/>
          <w14:ligatures w14:val="none"/>
        </w:rPr>
        <w:t xml:space="preserve"> genauer einzugrenzen, stellt sich die</w:t>
      </w:r>
      <w:r w:rsidR="00F03E76">
        <w:rPr>
          <w:rFonts w:ascii="Arial" w:eastAsia="Times New Roman" w:hAnsi="Arial" w:cs="Arial"/>
          <w:kern w:val="0"/>
          <w:lang w:eastAsia="de-DE"/>
          <w14:ligatures w14:val="none"/>
        </w:rPr>
        <w:t xml:space="preserve"> folgende</w:t>
      </w:r>
      <w:r>
        <w:rPr>
          <w:rFonts w:ascii="Arial" w:eastAsia="Times New Roman" w:hAnsi="Arial" w:cs="Arial"/>
          <w:kern w:val="0"/>
          <w:lang w:eastAsia="de-DE"/>
          <w14:ligatures w14:val="none"/>
        </w:rPr>
        <w:t xml:space="preserve"> Forschungsfrage:</w:t>
      </w:r>
    </w:p>
    <w:p w14:paraId="6916887F" w14:textId="165DEFC7" w:rsidR="00F40841" w:rsidRPr="00404EF6" w:rsidRDefault="00F40841" w:rsidP="00495465">
      <w:pPr>
        <w:spacing w:before="100" w:beforeAutospacing="1" w:after="100" w:afterAutospacing="1" w:line="360" w:lineRule="auto"/>
        <w:jc w:val="both"/>
        <w:rPr>
          <w:rFonts w:ascii="Arial" w:eastAsia="Times New Roman" w:hAnsi="Arial" w:cs="Arial"/>
          <w:b/>
          <w:bCs/>
          <w:kern w:val="0"/>
          <w:lang w:eastAsia="de-DE"/>
          <w14:ligatures w14:val="none"/>
        </w:rPr>
      </w:pPr>
      <w:r w:rsidRPr="00404EF6">
        <w:rPr>
          <w:rFonts w:ascii="Arial" w:eastAsia="Times New Roman" w:hAnsi="Arial" w:cs="Arial"/>
          <w:b/>
          <w:bCs/>
          <w:kern w:val="0"/>
          <w:lang w:eastAsia="de-DE"/>
          <w14:ligatures w14:val="none"/>
        </w:rPr>
        <w:t>Welche Voraussetzungen brauchen Teams</w:t>
      </w:r>
      <w:r w:rsidR="00FD0F20">
        <w:rPr>
          <w:rFonts w:ascii="Arial" w:eastAsia="Times New Roman" w:hAnsi="Arial" w:cs="Arial"/>
          <w:b/>
          <w:bCs/>
          <w:kern w:val="0"/>
          <w:lang w:eastAsia="de-DE"/>
          <w14:ligatures w14:val="none"/>
        </w:rPr>
        <w:t xml:space="preserve"> i</w:t>
      </w:r>
      <w:r w:rsidR="00404EF6" w:rsidRPr="00404EF6">
        <w:rPr>
          <w:rFonts w:ascii="Arial" w:eastAsia="Times New Roman" w:hAnsi="Arial" w:cs="Arial"/>
          <w:b/>
          <w:bCs/>
          <w:kern w:val="0"/>
          <w:lang w:eastAsia="de-DE"/>
          <w14:ligatures w14:val="none"/>
        </w:rPr>
        <w:t>n Organisationen</w:t>
      </w:r>
      <w:r w:rsidR="00093A5A">
        <w:rPr>
          <w:rFonts w:ascii="Arial" w:eastAsia="Times New Roman" w:hAnsi="Arial" w:cs="Arial"/>
          <w:b/>
          <w:bCs/>
          <w:kern w:val="0"/>
          <w:lang w:eastAsia="de-DE"/>
          <w14:ligatures w14:val="none"/>
        </w:rPr>
        <w:t>,</w:t>
      </w:r>
      <w:r w:rsidRPr="00404EF6">
        <w:rPr>
          <w:rFonts w:ascii="Arial" w:eastAsia="Times New Roman" w:hAnsi="Arial" w:cs="Arial"/>
          <w:b/>
          <w:bCs/>
          <w:kern w:val="0"/>
          <w:lang w:eastAsia="de-DE"/>
          <w14:ligatures w14:val="none"/>
        </w:rPr>
        <w:t xml:space="preserve"> um </w:t>
      </w:r>
      <w:r w:rsidR="00E24F45" w:rsidRPr="00404EF6">
        <w:rPr>
          <w:rFonts w:ascii="Arial" w:eastAsia="Times New Roman" w:hAnsi="Arial" w:cs="Arial"/>
          <w:b/>
          <w:bCs/>
          <w:kern w:val="0"/>
          <w:lang w:eastAsia="de-DE"/>
          <w14:ligatures w14:val="none"/>
        </w:rPr>
        <w:t xml:space="preserve">eine </w:t>
      </w:r>
      <w:r w:rsidRPr="00404EF6">
        <w:rPr>
          <w:rFonts w:ascii="Arial" w:eastAsia="Times New Roman" w:hAnsi="Arial" w:cs="Arial"/>
          <w:b/>
          <w:bCs/>
          <w:kern w:val="0"/>
          <w:lang w:eastAsia="de-DE"/>
          <w14:ligatures w14:val="none"/>
        </w:rPr>
        <w:t>kontinuierliche Verbesserung</w:t>
      </w:r>
      <w:r w:rsidR="00E24F45" w:rsidRPr="00404EF6">
        <w:rPr>
          <w:rFonts w:ascii="Arial" w:eastAsia="Times New Roman" w:hAnsi="Arial" w:cs="Arial"/>
          <w:b/>
          <w:bCs/>
          <w:kern w:val="0"/>
          <w:lang w:eastAsia="de-DE"/>
          <w14:ligatures w14:val="none"/>
        </w:rPr>
        <w:t>sroutine</w:t>
      </w:r>
      <w:r w:rsidRPr="00404EF6">
        <w:rPr>
          <w:rFonts w:ascii="Arial" w:eastAsia="Times New Roman" w:hAnsi="Arial" w:cs="Arial"/>
          <w:b/>
          <w:bCs/>
          <w:kern w:val="0"/>
          <w:lang w:eastAsia="de-DE"/>
          <w14:ligatures w14:val="none"/>
        </w:rPr>
        <w:t xml:space="preserve"> </w:t>
      </w:r>
      <w:r w:rsidR="00E35690" w:rsidRPr="00404EF6">
        <w:rPr>
          <w:rFonts w:ascii="Arial" w:eastAsia="Times New Roman" w:hAnsi="Arial" w:cs="Arial"/>
          <w:b/>
          <w:bCs/>
          <w:kern w:val="0"/>
          <w:lang w:eastAsia="de-DE"/>
          <w14:ligatures w14:val="none"/>
        </w:rPr>
        <w:t>umzusetzen und w</w:t>
      </w:r>
      <w:r w:rsidRPr="00404EF6">
        <w:rPr>
          <w:rFonts w:ascii="Arial" w:eastAsia="Times New Roman" w:hAnsi="Arial" w:cs="Arial"/>
          <w:b/>
          <w:bCs/>
          <w:kern w:val="0"/>
          <w:lang w:eastAsia="de-DE"/>
          <w14:ligatures w14:val="none"/>
        </w:rPr>
        <w:t xml:space="preserve">ie </w:t>
      </w:r>
      <w:r w:rsidR="00F03E76">
        <w:rPr>
          <w:rFonts w:ascii="Arial" w:eastAsia="Times New Roman" w:hAnsi="Arial" w:cs="Arial"/>
          <w:b/>
          <w:bCs/>
          <w:kern w:val="0"/>
          <w:lang w:eastAsia="de-DE"/>
          <w14:ligatures w14:val="none"/>
        </w:rPr>
        <w:t>können diese Voraussetzungen geschaffen werden</w:t>
      </w:r>
      <w:r w:rsidRPr="00404EF6">
        <w:rPr>
          <w:rFonts w:ascii="Arial" w:eastAsia="Times New Roman" w:hAnsi="Arial" w:cs="Arial"/>
          <w:b/>
          <w:bCs/>
          <w:kern w:val="0"/>
          <w:lang w:eastAsia="de-DE"/>
          <w14:ligatures w14:val="none"/>
        </w:rPr>
        <w:t>?</w:t>
      </w:r>
    </w:p>
    <w:p w14:paraId="2BE3839E" w14:textId="749BCAFD" w:rsidR="00404EF6" w:rsidRDefault="00404EF6"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Diese Frage </w:t>
      </w:r>
      <w:del w:id="13" w:author="Daniel Hast(DC-MH/NE)" w:date="2024-07-18T12:55:00Z">
        <w:r w:rsidDel="001D09AA">
          <w:rPr>
            <w:rFonts w:ascii="Arial" w:eastAsia="Times New Roman" w:hAnsi="Arial" w:cs="Arial"/>
            <w:kern w:val="0"/>
            <w:lang w:eastAsia="de-DE"/>
            <w14:ligatures w14:val="none"/>
          </w:rPr>
          <w:delText xml:space="preserve">lässt sich </w:delText>
        </w:r>
      </w:del>
      <w:ins w:id="14" w:author="Daniel Hast(DC-MH/NE)" w:date="2024-07-18T12:55:00Z">
        <w:r w:rsidR="001D09AA">
          <w:rPr>
            <w:rFonts w:ascii="Arial" w:eastAsia="Times New Roman" w:hAnsi="Arial" w:cs="Arial"/>
            <w:kern w:val="0"/>
            <w:lang w:eastAsia="de-DE"/>
            <w14:ligatures w14:val="none"/>
          </w:rPr>
          <w:t xml:space="preserve">legt </w:t>
        </w:r>
      </w:ins>
      <w:del w:id="15" w:author="Daniel Hast(DC-MH/NE)" w:date="2024-07-18T12:55:00Z">
        <w:r w:rsidDel="001D09AA">
          <w:rPr>
            <w:rFonts w:ascii="Arial" w:eastAsia="Times New Roman" w:hAnsi="Arial" w:cs="Arial"/>
            <w:kern w:val="0"/>
            <w:lang w:eastAsia="de-DE"/>
            <w14:ligatures w14:val="none"/>
          </w:rPr>
          <w:delText xml:space="preserve">in </w:delText>
        </w:r>
      </w:del>
      <w:r>
        <w:rPr>
          <w:rFonts w:ascii="Arial" w:eastAsia="Times New Roman" w:hAnsi="Arial" w:cs="Arial"/>
          <w:kern w:val="0"/>
          <w:lang w:eastAsia="de-DE"/>
          <w14:ligatures w14:val="none"/>
        </w:rPr>
        <w:t xml:space="preserve">zwei verschiedene Hypothesen </w:t>
      </w:r>
      <w:del w:id="16" w:author="Daniel Hast(DC-MH/NE)" w:date="2024-07-18T12:55:00Z">
        <w:r w:rsidDel="001D09AA">
          <w:rPr>
            <w:rFonts w:ascii="Arial" w:eastAsia="Times New Roman" w:hAnsi="Arial" w:cs="Arial"/>
            <w:kern w:val="0"/>
            <w:lang w:eastAsia="de-DE"/>
            <w14:ligatures w14:val="none"/>
          </w:rPr>
          <w:delText>aufteilen</w:delText>
        </w:r>
      </w:del>
      <w:proofErr w:type="spellStart"/>
      <w:ins w:id="17" w:author="Daniel Hast(DC-MH/NE)" w:date="2024-07-18T12:55:00Z">
        <w:r w:rsidR="001D09AA">
          <w:rPr>
            <w:rFonts w:ascii="Arial" w:eastAsia="Times New Roman" w:hAnsi="Arial" w:cs="Arial"/>
            <w:kern w:val="0"/>
            <w:lang w:eastAsia="de-DE"/>
            <w14:ligatures w14:val="none"/>
          </w:rPr>
          <w:t>zugunde</w:t>
        </w:r>
      </w:ins>
      <w:proofErr w:type="spellEnd"/>
      <w:r>
        <w:rPr>
          <w:rFonts w:ascii="Arial" w:eastAsia="Times New Roman" w:hAnsi="Arial" w:cs="Arial"/>
          <w:kern w:val="0"/>
          <w:lang w:eastAsia="de-DE"/>
          <w14:ligatures w14:val="none"/>
        </w:rPr>
        <w:t>:</w:t>
      </w:r>
    </w:p>
    <w:p w14:paraId="049BD7CE" w14:textId="2AE862D1" w:rsidR="00F40841" w:rsidRPr="00404EF6" w:rsidRDefault="00404EF6" w:rsidP="00495465">
      <w:pPr>
        <w:spacing w:before="100" w:beforeAutospacing="1" w:after="100" w:afterAutospacing="1" w:line="360" w:lineRule="auto"/>
        <w:jc w:val="both"/>
        <w:rPr>
          <w:rFonts w:ascii="Arial" w:eastAsia="Times New Roman" w:hAnsi="Arial" w:cs="Arial"/>
          <w:b/>
          <w:bCs/>
          <w:kern w:val="0"/>
          <w:lang w:eastAsia="de-DE"/>
          <w14:ligatures w14:val="none"/>
        </w:rPr>
      </w:pPr>
      <w:r w:rsidRPr="00404EF6">
        <w:rPr>
          <w:rFonts w:ascii="Arial" w:eastAsia="Times New Roman" w:hAnsi="Arial" w:cs="Arial"/>
          <w:b/>
          <w:bCs/>
          <w:kern w:val="0"/>
          <w:lang w:eastAsia="de-DE"/>
          <w14:ligatures w14:val="none"/>
        </w:rPr>
        <w:t>Hypothese 1:</w:t>
      </w:r>
      <w:r w:rsidR="00F40841" w:rsidRPr="00404EF6">
        <w:rPr>
          <w:rFonts w:ascii="Arial" w:eastAsia="Times New Roman" w:hAnsi="Arial" w:cs="Arial"/>
          <w:b/>
          <w:bCs/>
          <w:kern w:val="0"/>
          <w:lang w:eastAsia="de-DE"/>
          <w14:ligatures w14:val="none"/>
        </w:rPr>
        <w:t xml:space="preserve"> Es gibt notwendige Randbedingungen und relevante Barrieren</w:t>
      </w:r>
      <w:r w:rsidR="00E24F45" w:rsidRPr="00404EF6">
        <w:rPr>
          <w:rFonts w:ascii="Arial" w:eastAsia="Times New Roman" w:hAnsi="Arial" w:cs="Arial"/>
          <w:b/>
          <w:bCs/>
          <w:kern w:val="0"/>
          <w:lang w:eastAsia="de-DE"/>
          <w14:ligatures w14:val="none"/>
        </w:rPr>
        <w:t xml:space="preserve">, die dafür sorgen, dass kontinuierliche </w:t>
      </w:r>
      <w:r w:rsidR="00F40841" w:rsidRPr="00404EF6">
        <w:rPr>
          <w:rFonts w:ascii="Arial" w:eastAsia="Times New Roman" w:hAnsi="Arial" w:cs="Arial"/>
          <w:b/>
          <w:bCs/>
          <w:kern w:val="0"/>
          <w:lang w:eastAsia="de-DE"/>
          <w14:ligatures w14:val="none"/>
        </w:rPr>
        <w:t>V</w:t>
      </w:r>
      <w:r w:rsidR="00E24F45" w:rsidRPr="00404EF6">
        <w:rPr>
          <w:rFonts w:ascii="Arial" w:eastAsia="Times New Roman" w:hAnsi="Arial" w:cs="Arial"/>
          <w:b/>
          <w:bCs/>
          <w:kern w:val="0"/>
          <w:lang w:eastAsia="de-DE"/>
          <w14:ligatures w14:val="none"/>
        </w:rPr>
        <w:t>erbesserungsprozess</w:t>
      </w:r>
      <w:r w:rsidR="0078395B">
        <w:rPr>
          <w:rFonts w:ascii="Arial" w:eastAsia="Times New Roman" w:hAnsi="Arial" w:cs="Arial"/>
          <w:b/>
          <w:bCs/>
          <w:kern w:val="0"/>
          <w:lang w:eastAsia="de-DE"/>
          <w14:ligatures w14:val="none"/>
        </w:rPr>
        <w:t>e</w:t>
      </w:r>
      <w:r w:rsidR="00F40841" w:rsidRPr="00404EF6">
        <w:rPr>
          <w:rFonts w:ascii="Arial" w:eastAsia="Times New Roman" w:hAnsi="Arial" w:cs="Arial"/>
          <w:b/>
          <w:bCs/>
          <w:kern w:val="0"/>
          <w:lang w:eastAsia="de-DE"/>
          <w14:ligatures w14:val="none"/>
        </w:rPr>
        <w:t xml:space="preserve"> </w:t>
      </w:r>
      <w:r w:rsidR="0078395B">
        <w:rPr>
          <w:rFonts w:ascii="Arial" w:eastAsia="Times New Roman" w:hAnsi="Arial" w:cs="Arial"/>
          <w:b/>
          <w:bCs/>
          <w:kern w:val="0"/>
          <w:lang w:eastAsia="de-DE"/>
          <w14:ligatures w14:val="none"/>
        </w:rPr>
        <w:t xml:space="preserve">auf operativer Ebene </w:t>
      </w:r>
      <w:r w:rsidRPr="00404EF6">
        <w:rPr>
          <w:rFonts w:ascii="Arial" w:eastAsia="Times New Roman" w:hAnsi="Arial" w:cs="Arial"/>
          <w:b/>
          <w:bCs/>
          <w:kern w:val="0"/>
          <w:lang w:eastAsia="de-DE"/>
          <w14:ligatures w14:val="none"/>
        </w:rPr>
        <w:t xml:space="preserve">in Organisationen </w:t>
      </w:r>
      <w:r w:rsidR="00E24F45" w:rsidRPr="00404EF6">
        <w:rPr>
          <w:rFonts w:ascii="Arial" w:eastAsia="Times New Roman" w:hAnsi="Arial" w:cs="Arial"/>
          <w:b/>
          <w:bCs/>
          <w:kern w:val="0"/>
          <w:lang w:eastAsia="de-DE"/>
          <w14:ligatures w14:val="none"/>
        </w:rPr>
        <w:t xml:space="preserve">umgesetzt werden </w:t>
      </w:r>
      <w:r w:rsidR="0078395B">
        <w:rPr>
          <w:rFonts w:ascii="Arial" w:eastAsia="Times New Roman" w:hAnsi="Arial" w:cs="Arial"/>
          <w:b/>
          <w:bCs/>
          <w:kern w:val="0"/>
          <w:lang w:eastAsia="de-DE"/>
          <w14:ligatures w14:val="none"/>
        </w:rPr>
        <w:t>können</w:t>
      </w:r>
      <w:r w:rsidRPr="00404EF6">
        <w:rPr>
          <w:rFonts w:ascii="Arial" w:eastAsia="Times New Roman" w:hAnsi="Arial" w:cs="Arial"/>
          <w:b/>
          <w:bCs/>
          <w:kern w:val="0"/>
          <w:lang w:eastAsia="de-DE"/>
          <w14:ligatures w14:val="none"/>
        </w:rPr>
        <w:t>.</w:t>
      </w:r>
    </w:p>
    <w:p w14:paraId="08D16361" w14:textId="70D92B95" w:rsidR="00404EF6" w:rsidRPr="00404EF6" w:rsidRDefault="00404EF6"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lastRenderedPageBreak/>
        <w:t>Im Zuge dieser Hypothese soll nachgewiesen werden, dass gewisse Randbedingungen und Barrieren existieren</w:t>
      </w:r>
      <w:r w:rsidR="004F7449">
        <w:rPr>
          <w:rFonts w:ascii="Arial" w:eastAsia="Times New Roman" w:hAnsi="Arial" w:cs="Arial"/>
          <w:kern w:val="0"/>
          <w:lang w:eastAsia="de-DE"/>
          <w14:ligatures w14:val="none"/>
        </w:rPr>
        <w:t xml:space="preserve"> und wie </w:t>
      </w:r>
      <w:r w:rsidR="00BD21AA">
        <w:rPr>
          <w:rFonts w:ascii="Arial" w:eastAsia="Times New Roman" w:hAnsi="Arial" w:cs="Arial"/>
          <w:kern w:val="0"/>
          <w:lang w:eastAsia="de-DE"/>
          <w14:ligatures w14:val="none"/>
        </w:rPr>
        <w:t xml:space="preserve">diese </w:t>
      </w:r>
      <w:r w:rsidR="004F7449">
        <w:rPr>
          <w:rFonts w:ascii="Arial" w:eastAsia="Times New Roman" w:hAnsi="Arial" w:cs="Arial"/>
          <w:kern w:val="0"/>
          <w:lang w:eastAsia="de-DE"/>
          <w14:ligatures w14:val="none"/>
        </w:rPr>
        <w:t>genau</w:t>
      </w:r>
      <w:r w:rsidR="00BD21AA">
        <w:rPr>
          <w:rFonts w:ascii="Arial" w:eastAsia="Times New Roman" w:hAnsi="Arial" w:cs="Arial"/>
          <w:kern w:val="0"/>
          <w:lang w:eastAsia="de-DE"/>
          <w14:ligatures w14:val="none"/>
        </w:rPr>
        <w:t xml:space="preserve"> </w:t>
      </w:r>
      <w:r w:rsidR="004F7449">
        <w:rPr>
          <w:rFonts w:ascii="Arial" w:eastAsia="Times New Roman" w:hAnsi="Arial" w:cs="Arial"/>
          <w:kern w:val="0"/>
          <w:lang w:eastAsia="de-DE"/>
          <w14:ligatures w14:val="none"/>
        </w:rPr>
        <w:t>aussehen.</w:t>
      </w:r>
      <w:r>
        <w:rPr>
          <w:rFonts w:ascii="Arial" w:eastAsia="Times New Roman" w:hAnsi="Arial" w:cs="Arial"/>
          <w:kern w:val="0"/>
          <w:lang w:eastAsia="de-DE"/>
          <w14:ligatures w14:val="none"/>
        </w:rPr>
        <w:t xml:space="preserve"> Mit diesem Wissen</w:t>
      </w:r>
      <w:r w:rsidR="00077A82">
        <w:rPr>
          <w:rFonts w:ascii="Arial" w:eastAsia="Times New Roman" w:hAnsi="Arial" w:cs="Arial"/>
          <w:kern w:val="0"/>
          <w:lang w:eastAsia="de-DE"/>
          <w14:ligatures w14:val="none"/>
        </w:rPr>
        <w:t xml:space="preserve"> kann zur zweiten Hypothese übergegangen werden:</w:t>
      </w:r>
    </w:p>
    <w:p w14:paraId="094F7E1C" w14:textId="53684A85" w:rsidR="00F40841" w:rsidRDefault="00F40841" w:rsidP="00495465">
      <w:pPr>
        <w:spacing w:before="100" w:beforeAutospacing="1" w:after="100" w:afterAutospacing="1" w:line="360" w:lineRule="auto"/>
        <w:jc w:val="both"/>
        <w:rPr>
          <w:rFonts w:ascii="Arial" w:eastAsia="Times New Roman" w:hAnsi="Arial" w:cs="Arial"/>
          <w:b/>
          <w:bCs/>
          <w:kern w:val="0"/>
          <w:lang w:eastAsia="de-DE"/>
          <w14:ligatures w14:val="none"/>
        </w:rPr>
      </w:pPr>
      <w:r w:rsidRPr="00404EF6">
        <w:rPr>
          <w:rFonts w:ascii="Arial" w:eastAsia="Times New Roman" w:hAnsi="Arial" w:cs="Arial"/>
          <w:b/>
          <w:bCs/>
          <w:kern w:val="0"/>
          <w:lang w:eastAsia="de-DE"/>
          <w14:ligatures w14:val="none"/>
        </w:rPr>
        <w:t>H</w:t>
      </w:r>
      <w:r w:rsidR="00404EF6" w:rsidRPr="00404EF6">
        <w:rPr>
          <w:rFonts w:ascii="Arial" w:eastAsia="Times New Roman" w:hAnsi="Arial" w:cs="Arial"/>
          <w:b/>
          <w:bCs/>
          <w:kern w:val="0"/>
          <w:lang w:eastAsia="de-DE"/>
          <w14:ligatures w14:val="none"/>
        </w:rPr>
        <w:t>y</w:t>
      </w:r>
      <w:r w:rsidR="00404EF6">
        <w:rPr>
          <w:rFonts w:ascii="Arial" w:eastAsia="Times New Roman" w:hAnsi="Arial" w:cs="Arial"/>
          <w:b/>
          <w:bCs/>
          <w:kern w:val="0"/>
          <w:lang w:eastAsia="de-DE"/>
          <w14:ligatures w14:val="none"/>
        </w:rPr>
        <w:t>p</w:t>
      </w:r>
      <w:r w:rsidR="00404EF6" w:rsidRPr="00404EF6">
        <w:rPr>
          <w:rFonts w:ascii="Arial" w:eastAsia="Times New Roman" w:hAnsi="Arial" w:cs="Arial"/>
          <w:b/>
          <w:bCs/>
          <w:kern w:val="0"/>
          <w:lang w:eastAsia="de-DE"/>
          <w14:ligatures w14:val="none"/>
        </w:rPr>
        <w:t>othese 2:</w:t>
      </w:r>
      <w:r w:rsidRPr="00404EF6">
        <w:rPr>
          <w:rFonts w:ascii="Arial" w:eastAsia="Times New Roman" w:hAnsi="Arial" w:cs="Arial"/>
          <w:b/>
          <w:bCs/>
          <w:kern w:val="0"/>
          <w:lang w:eastAsia="de-DE"/>
          <w14:ligatures w14:val="none"/>
        </w:rPr>
        <w:t xml:space="preserve"> </w:t>
      </w:r>
      <w:r w:rsidR="00195522">
        <w:rPr>
          <w:rFonts w:ascii="Arial" w:eastAsia="Times New Roman" w:hAnsi="Arial" w:cs="Arial"/>
          <w:b/>
          <w:bCs/>
          <w:kern w:val="0"/>
          <w:lang w:eastAsia="de-DE"/>
          <w14:ligatures w14:val="none"/>
        </w:rPr>
        <w:t>Diese Randbedingungen und Barrieren können d</w:t>
      </w:r>
      <w:r w:rsidRPr="00404EF6">
        <w:rPr>
          <w:rFonts w:ascii="Arial" w:eastAsia="Times New Roman" w:hAnsi="Arial" w:cs="Arial"/>
          <w:b/>
          <w:bCs/>
          <w:kern w:val="0"/>
          <w:lang w:eastAsia="de-DE"/>
          <w14:ligatures w14:val="none"/>
        </w:rPr>
        <w:t xml:space="preserve">urch </w:t>
      </w:r>
      <w:r w:rsidR="004F7449">
        <w:rPr>
          <w:rFonts w:ascii="Arial" w:eastAsia="Times New Roman" w:hAnsi="Arial" w:cs="Arial"/>
          <w:b/>
          <w:bCs/>
          <w:kern w:val="0"/>
          <w:lang w:eastAsia="de-DE"/>
          <w14:ligatures w14:val="none"/>
        </w:rPr>
        <w:t xml:space="preserve">bestimmte </w:t>
      </w:r>
      <w:r w:rsidRPr="00404EF6">
        <w:rPr>
          <w:rFonts w:ascii="Arial" w:eastAsia="Times New Roman" w:hAnsi="Arial" w:cs="Arial"/>
          <w:b/>
          <w:bCs/>
          <w:kern w:val="0"/>
          <w:lang w:eastAsia="de-DE"/>
          <w14:ligatures w14:val="none"/>
        </w:rPr>
        <w:t>Maßnahmen geschaffen oder beseitigt werden.</w:t>
      </w:r>
    </w:p>
    <w:p w14:paraId="03B10EA4" w14:textId="2B7AFC25" w:rsidR="004F7449" w:rsidRPr="004F7449" w:rsidRDefault="00BD21AA"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A</w:t>
      </w:r>
      <w:r w:rsidR="004F7449">
        <w:rPr>
          <w:rFonts w:ascii="Arial" w:eastAsia="Times New Roman" w:hAnsi="Arial" w:cs="Arial"/>
          <w:kern w:val="0"/>
          <w:lang w:eastAsia="de-DE"/>
          <w14:ligatures w14:val="none"/>
        </w:rPr>
        <w:t xml:space="preserve">nhand der ermittelten Randbedingungen und Barrieren </w:t>
      </w:r>
      <w:r>
        <w:rPr>
          <w:rFonts w:ascii="Arial" w:eastAsia="Times New Roman" w:hAnsi="Arial" w:cs="Arial"/>
          <w:kern w:val="0"/>
          <w:lang w:eastAsia="de-DE"/>
          <w14:ligatures w14:val="none"/>
        </w:rPr>
        <w:t xml:space="preserve">sollen </w:t>
      </w:r>
      <w:r w:rsidR="004F7449">
        <w:rPr>
          <w:rFonts w:ascii="Arial" w:eastAsia="Times New Roman" w:hAnsi="Arial" w:cs="Arial"/>
          <w:kern w:val="0"/>
          <w:lang w:eastAsia="de-DE"/>
          <w14:ligatures w14:val="none"/>
        </w:rPr>
        <w:t>Maßnahmen entwickelt werden</w:t>
      </w:r>
      <w:r>
        <w:rPr>
          <w:rFonts w:ascii="Arial" w:eastAsia="Times New Roman" w:hAnsi="Arial" w:cs="Arial"/>
          <w:kern w:val="0"/>
          <w:lang w:eastAsia="de-DE"/>
          <w14:ligatures w14:val="none"/>
        </w:rPr>
        <w:t xml:space="preserve">, </w:t>
      </w:r>
      <w:r w:rsidR="0078395B">
        <w:rPr>
          <w:rFonts w:ascii="Arial" w:eastAsia="Times New Roman" w:hAnsi="Arial" w:cs="Arial"/>
          <w:kern w:val="0"/>
          <w:lang w:eastAsia="de-DE"/>
          <w14:ligatures w14:val="none"/>
        </w:rPr>
        <w:t xml:space="preserve">die den Erfolg </w:t>
      </w:r>
      <w:r w:rsidR="004F7449">
        <w:rPr>
          <w:rFonts w:ascii="Arial" w:eastAsia="Times New Roman" w:hAnsi="Arial" w:cs="Arial"/>
          <w:kern w:val="0"/>
          <w:lang w:eastAsia="de-DE"/>
          <w14:ligatures w14:val="none"/>
        </w:rPr>
        <w:t>kontinuierliche</w:t>
      </w:r>
      <w:r w:rsidR="00BB3892">
        <w:rPr>
          <w:rFonts w:ascii="Arial" w:eastAsia="Times New Roman" w:hAnsi="Arial" w:cs="Arial"/>
          <w:kern w:val="0"/>
          <w:lang w:eastAsia="de-DE"/>
          <w14:ligatures w14:val="none"/>
        </w:rPr>
        <w:t>r</w:t>
      </w:r>
      <w:r w:rsidR="004F7449">
        <w:rPr>
          <w:rFonts w:ascii="Arial" w:eastAsia="Times New Roman" w:hAnsi="Arial" w:cs="Arial"/>
          <w:kern w:val="0"/>
          <w:lang w:eastAsia="de-DE"/>
          <w14:ligatures w14:val="none"/>
        </w:rPr>
        <w:t xml:space="preserve"> Verbesserungsprozess</w:t>
      </w:r>
      <w:r w:rsidR="00A839CD">
        <w:rPr>
          <w:rFonts w:ascii="Arial" w:eastAsia="Times New Roman" w:hAnsi="Arial" w:cs="Arial"/>
          <w:kern w:val="0"/>
          <w:lang w:eastAsia="de-DE"/>
          <w14:ligatures w14:val="none"/>
        </w:rPr>
        <w:t>e</w:t>
      </w:r>
      <w:r w:rsidR="004F7449">
        <w:rPr>
          <w:rFonts w:ascii="Arial" w:eastAsia="Times New Roman" w:hAnsi="Arial" w:cs="Arial"/>
          <w:kern w:val="0"/>
          <w:lang w:eastAsia="de-DE"/>
          <w14:ligatures w14:val="none"/>
        </w:rPr>
        <w:t xml:space="preserve"> </w:t>
      </w:r>
      <w:r w:rsidR="0078395B">
        <w:rPr>
          <w:rFonts w:ascii="Arial" w:eastAsia="Times New Roman" w:hAnsi="Arial" w:cs="Arial"/>
          <w:kern w:val="0"/>
          <w:lang w:eastAsia="de-DE"/>
          <w14:ligatures w14:val="none"/>
        </w:rPr>
        <w:t>begünstigen</w:t>
      </w:r>
      <w:r w:rsidR="004F7449">
        <w:rPr>
          <w:rFonts w:ascii="Arial" w:eastAsia="Times New Roman" w:hAnsi="Arial" w:cs="Arial"/>
          <w:kern w:val="0"/>
          <w:lang w:eastAsia="de-DE"/>
          <w14:ligatures w14:val="none"/>
        </w:rPr>
        <w:t xml:space="preserve">. </w:t>
      </w:r>
      <w:r w:rsidR="00F03E76">
        <w:rPr>
          <w:rFonts w:ascii="Arial" w:eastAsia="Times New Roman" w:hAnsi="Arial" w:cs="Arial"/>
          <w:kern w:val="0"/>
          <w:lang w:eastAsia="de-DE"/>
          <w14:ligatures w14:val="none"/>
        </w:rPr>
        <w:t>Dabei</w:t>
      </w:r>
      <w:r w:rsidR="004F7449">
        <w:rPr>
          <w:rFonts w:ascii="Arial" w:eastAsia="Times New Roman" w:hAnsi="Arial" w:cs="Arial"/>
          <w:kern w:val="0"/>
          <w:lang w:eastAsia="de-DE"/>
          <w14:ligatures w14:val="none"/>
        </w:rPr>
        <w:t xml:space="preserve"> sollen auch Kriterien definiert werden, die den Erfolg der Maßnahme festlegen.</w:t>
      </w:r>
    </w:p>
    <w:p w14:paraId="52ADD392" w14:textId="31F361F4" w:rsidR="00713020" w:rsidRPr="00713020" w:rsidRDefault="00713020" w:rsidP="00495465">
      <w:pPr>
        <w:spacing w:before="100" w:beforeAutospacing="1" w:after="100" w:afterAutospacing="1" w:line="360" w:lineRule="auto"/>
        <w:jc w:val="both"/>
        <w:rPr>
          <w:rFonts w:ascii="Arial" w:eastAsia="Times New Roman" w:hAnsi="Arial" w:cs="Arial"/>
          <w:kern w:val="0"/>
          <w:sz w:val="28"/>
          <w:szCs w:val="28"/>
          <w:lang w:eastAsia="de-DE"/>
          <w14:ligatures w14:val="none"/>
        </w:rPr>
      </w:pPr>
      <w:r w:rsidRPr="00713020">
        <w:rPr>
          <w:rFonts w:ascii="Arial" w:eastAsia="Times New Roman" w:hAnsi="Arial" w:cs="Arial"/>
          <w:kern w:val="0"/>
          <w:sz w:val="28"/>
          <w:szCs w:val="28"/>
          <w:lang w:eastAsia="de-DE"/>
          <w14:ligatures w14:val="none"/>
        </w:rPr>
        <w:t>Methodik</w:t>
      </w:r>
    </w:p>
    <w:p w14:paraId="11A47C61" w14:textId="5B7A0581" w:rsidR="00BB3892" w:rsidRDefault="001D09AA"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Aus der</w:t>
      </w:r>
      <w:r w:rsidR="00E35690">
        <w:rPr>
          <w:rFonts w:ascii="Arial" w:eastAsia="Times New Roman" w:hAnsi="Arial" w:cs="Arial"/>
          <w:kern w:val="0"/>
          <w:lang w:eastAsia="de-DE"/>
          <w14:ligatures w14:val="none"/>
        </w:rPr>
        <w:t xml:space="preserve"> Literaturrecherche </w:t>
      </w:r>
      <w:r>
        <w:rPr>
          <w:rFonts w:ascii="Arial" w:eastAsia="Times New Roman" w:hAnsi="Arial" w:cs="Arial"/>
          <w:kern w:val="0"/>
          <w:lang w:eastAsia="de-DE"/>
          <w14:ligatures w14:val="none"/>
        </w:rPr>
        <w:t xml:space="preserve">werden </w:t>
      </w:r>
      <w:r w:rsidR="00E35690">
        <w:rPr>
          <w:rFonts w:ascii="Arial" w:eastAsia="Times New Roman" w:hAnsi="Arial" w:cs="Arial"/>
          <w:kern w:val="0"/>
          <w:lang w:eastAsia="de-DE"/>
          <w14:ligatures w14:val="none"/>
        </w:rPr>
        <w:t>Fragen für Expertengespräche und Interviews entwickelt</w:t>
      </w:r>
      <w:del w:id="18" w:author="Daniel Hast(DC-MH/NE)" w:date="2024-07-18T12:56:00Z">
        <w:r w:rsidR="00E35690" w:rsidDel="001D09AA">
          <w:rPr>
            <w:rFonts w:ascii="Arial" w:eastAsia="Times New Roman" w:hAnsi="Arial" w:cs="Arial"/>
            <w:kern w:val="0"/>
            <w:lang w:eastAsia="de-DE"/>
            <w14:ligatures w14:val="none"/>
          </w:rPr>
          <w:delText xml:space="preserve"> werden</w:delText>
        </w:r>
      </w:del>
      <w:r w:rsidR="00E35690">
        <w:rPr>
          <w:rFonts w:ascii="Arial" w:eastAsia="Times New Roman" w:hAnsi="Arial" w:cs="Arial"/>
          <w:kern w:val="0"/>
          <w:lang w:eastAsia="de-DE"/>
          <w14:ligatures w14:val="none"/>
        </w:rPr>
        <w:t xml:space="preserve">, die </w:t>
      </w:r>
      <w:del w:id="19" w:author="Daniel Hast(DC-MH/NE)" w:date="2024-07-18T12:57:00Z">
        <w:r w:rsidR="00E35690" w:rsidDel="001D09AA">
          <w:rPr>
            <w:rFonts w:ascii="Arial" w:eastAsia="Times New Roman" w:hAnsi="Arial" w:cs="Arial"/>
            <w:kern w:val="0"/>
            <w:lang w:eastAsia="de-DE"/>
            <w14:ligatures w14:val="none"/>
          </w:rPr>
          <w:delText xml:space="preserve">zum einen Agile Coaches und </w:delText>
        </w:r>
      </w:del>
      <w:commentRangeStart w:id="20"/>
      <w:r w:rsidR="0078395B">
        <w:rPr>
          <w:rFonts w:ascii="Arial" w:eastAsia="Times New Roman" w:hAnsi="Arial" w:cs="Arial"/>
          <w:kern w:val="0"/>
          <w:lang w:eastAsia="de-DE"/>
          <w14:ligatures w14:val="none"/>
        </w:rPr>
        <w:t xml:space="preserve">Führungskräften </w:t>
      </w:r>
      <w:commentRangeEnd w:id="20"/>
      <w:r>
        <w:rPr>
          <w:rStyle w:val="Kommentarzeichen"/>
        </w:rPr>
        <w:commentReference w:id="20"/>
      </w:r>
      <w:r w:rsidR="00E35690">
        <w:rPr>
          <w:rFonts w:ascii="Arial" w:eastAsia="Times New Roman" w:hAnsi="Arial" w:cs="Arial"/>
          <w:kern w:val="0"/>
          <w:lang w:eastAsia="de-DE"/>
          <w14:ligatures w14:val="none"/>
        </w:rPr>
        <w:t>gestellt werden können</w:t>
      </w:r>
      <w:r w:rsidR="00F03E76">
        <w:rPr>
          <w:rFonts w:ascii="Arial" w:eastAsia="Times New Roman" w:hAnsi="Arial" w:cs="Arial"/>
          <w:kern w:val="0"/>
          <w:lang w:eastAsia="de-DE"/>
          <w14:ligatures w14:val="none"/>
        </w:rPr>
        <w:t>.</w:t>
      </w:r>
      <w:r w:rsidR="00E35690">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 xml:space="preserve">Des </w:t>
      </w:r>
      <w:proofErr w:type="spellStart"/>
      <w:r>
        <w:rPr>
          <w:rFonts w:ascii="Arial" w:eastAsia="Times New Roman" w:hAnsi="Arial" w:cs="Arial"/>
          <w:kern w:val="0"/>
          <w:lang w:eastAsia="de-DE"/>
          <w14:ligatures w14:val="none"/>
        </w:rPr>
        <w:t>Weiteren</w:t>
      </w:r>
      <w:proofErr w:type="spellEnd"/>
      <w:r>
        <w:rPr>
          <w:rFonts w:ascii="Arial" w:eastAsia="Times New Roman" w:hAnsi="Arial" w:cs="Arial"/>
          <w:kern w:val="0"/>
          <w:lang w:eastAsia="de-DE"/>
          <w14:ligatures w14:val="none"/>
        </w:rPr>
        <w:t xml:space="preserve"> werden</w:t>
      </w:r>
      <w:r w:rsidR="00E35690">
        <w:rPr>
          <w:rFonts w:ascii="Arial" w:eastAsia="Times New Roman" w:hAnsi="Arial" w:cs="Arial"/>
          <w:kern w:val="0"/>
          <w:lang w:eastAsia="de-DE"/>
          <w14:ligatures w14:val="none"/>
        </w:rPr>
        <w:t xml:space="preserve"> auch </w:t>
      </w:r>
      <w:r>
        <w:rPr>
          <w:rFonts w:ascii="Arial" w:eastAsia="Times New Roman" w:hAnsi="Arial" w:cs="Arial"/>
          <w:kern w:val="0"/>
          <w:lang w:eastAsia="de-DE"/>
          <w14:ligatures w14:val="none"/>
        </w:rPr>
        <w:t>Team</w:t>
      </w:r>
      <w:r w:rsidR="00E35690">
        <w:rPr>
          <w:rFonts w:ascii="Arial" w:eastAsia="Times New Roman" w:hAnsi="Arial" w:cs="Arial"/>
          <w:kern w:val="0"/>
          <w:lang w:eastAsia="de-DE"/>
          <w14:ligatures w14:val="none"/>
        </w:rPr>
        <w:t>mitglieder</w:t>
      </w:r>
      <w:del w:id="21" w:author="Daniel Hast(DC-MH/NE)" w:date="2024-07-18T12:57:00Z">
        <w:r w:rsidR="00E35690" w:rsidDel="001D09AA">
          <w:rPr>
            <w:rFonts w:ascii="Arial" w:eastAsia="Times New Roman" w:hAnsi="Arial" w:cs="Arial"/>
            <w:kern w:val="0"/>
            <w:lang w:eastAsia="de-DE"/>
            <w14:ligatures w14:val="none"/>
          </w:rPr>
          <w:delText>n</w:delText>
        </w:r>
      </w:del>
      <w:r w:rsidR="00E35690">
        <w:rPr>
          <w:rFonts w:ascii="Arial" w:eastAsia="Times New Roman" w:hAnsi="Arial" w:cs="Arial"/>
          <w:kern w:val="0"/>
          <w:lang w:eastAsia="de-DE"/>
          <w14:ligatures w14:val="none"/>
        </w:rPr>
        <w:t xml:space="preserve"> </w:t>
      </w:r>
      <w:r>
        <w:rPr>
          <w:rFonts w:ascii="Arial" w:eastAsia="Times New Roman" w:hAnsi="Arial" w:cs="Arial"/>
          <w:kern w:val="0"/>
          <w:lang w:eastAsia="de-DE"/>
          <w14:ligatures w14:val="none"/>
        </w:rPr>
        <w:t>befragt</w:t>
      </w:r>
      <w:r w:rsidR="00E35690">
        <w:rPr>
          <w:rFonts w:ascii="Arial" w:eastAsia="Times New Roman" w:hAnsi="Arial" w:cs="Arial"/>
          <w:kern w:val="0"/>
          <w:lang w:eastAsia="de-DE"/>
          <w14:ligatures w14:val="none"/>
        </w:rPr>
        <w:t xml:space="preserve">, </w:t>
      </w:r>
      <w:r w:rsidR="00595084">
        <w:rPr>
          <w:rFonts w:ascii="Arial" w:eastAsia="Times New Roman" w:hAnsi="Arial" w:cs="Arial"/>
          <w:kern w:val="0"/>
          <w:lang w:eastAsia="de-DE"/>
          <w14:ligatures w14:val="none"/>
        </w:rPr>
        <w:t xml:space="preserve">um die Perspektive der </w:t>
      </w:r>
      <w:r>
        <w:rPr>
          <w:rFonts w:ascii="Arial" w:eastAsia="Times New Roman" w:hAnsi="Arial" w:cs="Arial"/>
          <w:kern w:val="0"/>
          <w:lang w:eastAsia="de-DE"/>
          <w14:ligatures w14:val="none"/>
        </w:rPr>
        <w:t xml:space="preserve">operativ tätigen Personen zu berücksichtigen, die am </w:t>
      </w:r>
      <w:commentRangeStart w:id="22"/>
      <w:r>
        <w:rPr>
          <w:rFonts w:ascii="Arial" w:eastAsia="Times New Roman" w:hAnsi="Arial" w:cs="Arial"/>
          <w:kern w:val="0"/>
          <w:lang w:eastAsia="de-DE"/>
          <w14:ligatures w14:val="none"/>
        </w:rPr>
        <w:t xml:space="preserve">nächsten an </w:t>
      </w:r>
      <w:r w:rsidR="00595084">
        <w:rPr>
          <w:rFonts w:ascii="Arial" w:eastAsia="Times New Roman" w:hAnsi="Arial" w:cs="Arial"/>
          <w:kern w:val="0"/>
          <w:lang w:eastAsia="de-DE"/>
          <w14:ligatures w14:val="none"/>
        </w:rPr>
        <w:t>bestehenden Problemen und Hürden sind.</w:t>
      </w:r>
      <w:r w:rsidR="00BB3892">
        <w:rPr>
          <w:rFonts w:ascii="Arial" w:eastAsia="Times New Roman" w:hAnsi="Arial" w:cs="Arial"/>
          <w:kern w:val="0"/>
          <w:lang w:eastAsia="de-DE"/>
          <w14:ligatures w14:val="none"/>
        </w:rPr>
        <w:t xml:space="preserve"> </w:t>
      </w:r>
      <w:commentRangeEnd w:id="22"/>
      <w:r>
        <w:rPr>
          <w:rStyle w:val="Kommentarzeichen"/>
        </w:rPr>
        <w:commentReference w:id="22"/>
      </w:r>
    </w:p>
    <w:p w14:paraId="0F244272" w14:textId="122ADE72" w:rsidR="003E51DA" w:rsidRDefault="00E35690"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Basierend auf der Literaturrecherche und auf den Experteninterviews folgt </w:t>
      </w:r>
      <w:r w:rsidR="00F03E76">
        <w:rPr>
          <w:rFonts w:ascii="Arial" w:eastAsia="Times New Roman" w:hAnsi="Arial" w:cs="Arial"/>
          <w:kern w:val="0"/>
          <w:lang w:eastAsia="de-DE"/>
          <w14:ligatures w14:val="none"/>
        </w:rPr>
        <w:t>im Anschluss</w:t>
      </w:r>
      <w:r>
        <w:rPr>
          <w:rFonts w:ascii="Arial" w:eastAsia="Times New Roman" w:hAnsi="Arial" w:cs="Arial"/>
          <w:kern w:val="0"/>
          <w:lang w:eastAsia="de-DE"/>
          <w14:ligatures w14:val="none"/>
        </w:rPr>
        <w:t xml:space="preserve"> die Identifikation </w:t>
      </w:r>
      <w:r w:rsidR="00401A94">
        <w:rPr>
          <w:rFonts w:ascii="Arial" w:eastAsia="Times New Roman" w:hAnsi="Arial" w:cs="Arial"/>
          <w:kern w:val="0"/>
          <w:lang w:eastAsia="de-DE"/>
          <w14:ligatures w14:val="none"/>
        </w:rPr>
        <w:t>von</w:t>
      </w:r>
      <w:r>
        <w:rPr>
          <w:rFonts w:ascii="Arial" w:eastAsia="Times New Roman" w:hAnsi="Arial" w:cs="Arial"/>
          <w:kern w:val="0"/>
          <w:lang w:eastAsia="de-DE"/>
          <w14:ligatures w14:val="none"/>
        </w:rPr>
        <w:t xml:space="preserve"> Randbedingungen und Barrieren, sowie die Ableitung von Maßnahmen, </w:t>
      </w:r>
      <w:r w:rsidRPr="00F40841">
        <w:rPr>
          <w:rFonts w:ascii="Arial" w:eastAsia="Times New Roman" w:hAnsi="Arial" w:cs="Arial"/>
          <w:kern w:val="0"/>
          <w:lang w:eastAsia="de-DE"/>
          <w14:ligatures w14:val="none"/>
        </w:rPr>
        <w:t xml:space="preserve">mit denen die notwendigen </w:t>
      </w:r>
      <w:r w:rsidR="00401A94">
        <w:rPr>
          <w:rFonts w:ascii="Arial" w:eastAsia="Times New Roman" w:hAnsi="Arial" w:cs="Arial"/>
          <w:kern w:val="0"/>
          <w:lang w:eastAsia="de-DE"/>
          <w14:ligatures w14:val="none"/>
        </w:rPr>
        <w:t>Bedingungen</w:t>
      </w:r>
      <w:r w:rsidRPr="00F40841">
        <w:rPr>
          <w:rFonts w:ascii="Arial" w:eastAsia="Times New Roman" w:hAnsi="Arial" w:cs="Arial"/>
          <w:kern w:val="0"/>
          <w:lang w:eastAsia="de-DE"/>
          <w14:ligatures w14:val="none"/>
        </w:rPr>
        <w:t xml:space="preserve"> geschaffen und Barrieren beseitigt werden können</w:t>
      </w:r>
      <w:r w:rsidR="00404EF6">
        <w:rPr>
          <w:rFonts w:ascii="Arial" w:eastAsia="Times New Roman" w:hAnsi="Arial" w:cs="Arial"/>
          <w:kern w:val="0"/>
          <w:lang w:eastAsia="de-DE"/>
          <w14:ligatures w14:val="none"/>
        </w:rPr>
        <w:t xml:space="preserve">. An dieser Stelle </w:t>
      </w:r>
      <w:r w:rsidR="00F03E76">
        <w:rPr>
          <w:rFonts w:ascii="Arial" w:eastAsia="Times New Roman" w:hAnsi="Arial" w:cs="Arial"/>
          <w:kern w:val="0"/>
          <w:lang w:eastAsia="de-DE"/>
          <w14:ligatures w14:val="none"/>
        </w:rPr>
        <w:t>wird</w:t>
      </w:r>
      <w:r w:rsidR="00404EF6">
        <w:rPr>
          <w:rFonts w:ascii="Arial" w:eastAsia="Times New Roman" w:hAnsi="Arial" w:cs="Arial"/>
          <w:kern w:val="0"/>
          <w:lang w:eastAsia="de-DE"/>
          <w14:ligatures w14:val="none"/>
        </w:rPr>
        <w:t xml:space="preserve"> eine Eingrenzung erforderlich</w:t>
      </w:r>
      <w:r w:rsidR="00F03E76">
        <w:rPr>
          <w:rFonts w:ascii="Arial" w:eastAsia="Times New Roman" w:hAnsi="Arial" w:cs="Arial"/>
          <w:kern w:val="0"/>
          <w:lang w:eastAsia="de-DE"/>
          <w14:ligatures w14:val="none"/>
        </w:rPr>
        <w:t xml:space="preserve"> sein</w:t>
      </w:r>
      <w:r w:rsidR="00404EF6">
        <w:rPr>
          <w:rFonts w:ascii="Arial" w:eastAsia="Times New Roman" w:hAnsi="Arial" w:cs="Arial"/>
          <w:kern w:val="0"/>
          <w:lang w:eastAsia="de-DE"/>
          <w14:ligatures w14:val="none"/>
        </w:rPr>
        <w:t xml:space="preserve">, da die Entwicklung von Maßnahmen für alle ermittelten Randbedingungen und Barrieren den Rahmen der Arbeit </w:t>
      </w:r>
      <w:r w:rsidR="0078395B">
        <w:rPr>
          <w:rFonts w:ascii="Arial" w:eastAsia="Times New Roman" w:hAnsi="Arial" w:cs="Arial"/>
          <w:kern w:val="0"/>
          <w:lang w:eastAsia="de-DE"/>
          <w14:ligatures w14:val="none"/>
        </w:rPr>
        <w:t xml:space="preserve">überschreiten </w:t>
      </w:r>
      <w:r w:rsidR="00404EF6">
        <w:rPr>
          <w:rFonts w:ascii="Arial" w:eastAsia="Times New Roman" w:hAnsi="Arial" w:cs="Arial"/>
          <w:kern w:val="0"/>
          <w:lang w:eastAsia="de-DE"/>
          <w14:ligatures w14:val="none"/>
        </w:rPr>
        <w:t xml:space="preserve">würde. Daher soll der Fokus auf ein- bis zwei relevanten Randbedingungen und Barrieren liegen, für die anhand der vorliegenden Ergebnisse Maßnahmen entwickelt werden sollen. Diese Maßnahmen </w:t>
      </w:r>
      <w:r w:rsidR="00F03E76">
        <w:rPr>
          <w:rFonts w:ascii="Arial" w:eastAsia="Times New Roman" w:hAnsi="Arial" w:cs="Arial"/>
          <w:kern w:val="0"/>
          <w:lang w:eastAsia="de-DE"/>
          <w14:ligatures w14:val="none"/>
        </w:rPr>
        <w:t>werden</w:t>
      </w:r>
      <w:r w:rsidR="00F03E76">
        <w:rPr>
          <w:rStyle w:val="Kommentarzeichen"/>
        </w:rPr>
        <w:t xml:space="preserve"> </w:t>
      </w:r>
      <w:r w:rsidR="00404EF6">
        <w:rPr>
          <w:rFonts w:ascii="Arial" w:eastAsia="Times New Roman" w:hAnsi="Arial" w:cs="Arial"/>
          <w:kern w:val="0"/>
          <w:lang w:eastAsia="de-DE"/>
          <w14:ligatures w14:val="none"/>
        </w:rPr>
        <w:t xml:space="preserve">anhand von vordefinierten Kriterien auf </w:t>
      </w:r>
      <w:r w:rsidR="00BD21AA">
        <w:rPr>
          <w:rFonts w:ascii="Arial" w:eastAsia="Times New Roman" w:hAnsi="Arial" w:cs="Arial"/>
          <w:kern w:val="0"/>
          <w:lang w:eastAsia="de-DE"/>
          <w14:ligatures w14:val="none"/>
        </w:rPr>
        <w:t>ihren</w:t>
      </w:r>
      <w:r w:rsidR="00404EF6">
        <w:rPr>
          <w:rFonts w:ascii="Arial" w:eastAsia="Times New Roman" w:hAnsi="Arial" w:cs="Arial"/>
          <w:kern w:val="0"/>
          <w:lang w:eastAsia="de-DE"/>
          <w14:ligatures w14:val="none"/>
        </w:rPr>
        <w:t xml:space="preserve"> Erfolg getestet</w:t>
      </w:r>
      <w:del w:id="23" w:author="Daniel Hast(DC-MH/NE)" w:date="2024-06-13T13:43:00Z">
        <w:r w:rsidR="00404EF6" w:rsidDel="008B19DC">
          <w:rPr>
            <w:rFonts w:ascii="Arial" w:eastAsia="Times New Roman" w:hAnsi="Arial" w:cs="Arial"/>
            <w:kern w:val="0"/>
            <w:lang w:eastAsia="de-DE"/>
            <w14:ligatures w14:val="none"/>
          </w:rPr>
          <w:delText xml:space="preserve"> </w:delText>
        </w:r>
        <w:commentRangeStart w:id="24"/>
        <w:r w:rsidR="00404EF6" w:rsidDel="008B19DC">
          <w:rPr>
            <w:rFonts w:ascii="Arial" w:eastAsia="Times New Roman" w:hAnsi="Arial" w:cs="Arial"/>
            <w:kern w:val="0"/>
            <w:lang w:eastAsia="de-DE"/>
            <w14:ligatures w14:val="none"/>
          </w:rPr>
          <w:delText>werden</w:delText>
        </w:r>
      </w:del>
      <w:commentRangeEnd w:id="24"/>
      <w:r w:rsidR="00EB7724">
        <w:rPr>
          <w:rStyle w:val="Kommentarzeichen"/>
        </w:rPr>
        <w:commentReference w:id="24"/>
      </w:r>
      <w:r w:rsidR="00404EF6">
        <w:rPr>
          <w:rFonts w:ascii="Arial" w:eastAsia="Times New Roman" w:hAnsi="Arial" w:cs="Arial"/>
          <w:kern w:val="0"/>
          <w:lang w:eastAsia="de-DE"/>
          <w14:ligatures w14:val="none"/>
        </w:rPr>
        <w:t>.</w:t>
      </w:r>
    </w:p>
    <w:p w14:paraId="5CAE7885" w14:textId="591E76E9" w:rsidR="00BB3892" w:rsidRPr="00BB3892" w:rsidRDefault="00BB3892" w:rsidP="00495465">
      <w:pPr>
        <w:spacing w:before="100" w:beforeAutospacing="1" w:after="100" w:afterAutospacing="1" w:line="360" w:lineRule="auto"/>
        <w:jc w:val="both"/>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Somit soll diese Arbeit nicht nur ein theoretisches Fundament für die Umsetzung von kontinuierlicher Verbesserung bilden, sondern auch gezielte Maßnahmen entwickeln, die von den Teams in der Mobilhydraulik-Sparte von Bosch Rexroth in der Praxis umgesetzt werden können. </w:t>
      </w:r>
    </w:p>
    <w:sectPr w:rsidR="00BB3892" w:rsidRPr="00BB3892" w:rsidSect="002C3832">
      <w:pgSz w:w="11906" w:h="16838"/>
      <w:pgMar w:top="851" w:right="1418" w:bottom="85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a Flossmann" w:date="2024-05-31T12:30:00Z" w:initials="KF">
    <w:p w14:paraId="70F63C0E" w14:textId="77777777" w:rsidR="006D01F6" w:rsidRDefault="006D01F6" w:rsidP="006D01F6">
      <w:r>
        <w:rPr>
          <w:rStyle w:val="Kommentarzeichen"/>
        </w:rPr>
        <w:annotationRef/>
      </w:r>
      <w:r>
        <w:rPr>
          <w:color w:val="000000"/>
          <w:sz w:val="20"/>
          <w:szCs w:val="20"/>
        </w:rPr>
        <w:t>Quelle: Team Topologies, Matthew Skelton</w:t>
      </w:r>
    </w:p>
  </w:comment>
  <w:comment w:id="1" w:author="Daniel Hast(DC-MH/NE)" w:date="2024-06-13T13:24:00Z" w:initials="DH">
    <w:p w14:paraId="2A474E7E" w14:textId="77777777" w:rsidR="0078395B" w:rsidRDefault="0078395B" w:rsidP="00B642BA">
      <w:pPr>
        <w:pStyle w:val="Kommentartext"/>
      </w:pPr>
      <w:r>
        <w:rPr>
          <w:rStyle w:val="Kommentarzeichen"/>
        </w:rPr>
        <w:annotationRef/>
      </w:r>
      <w:r>
        <w:t xml:space="preserve">Ist nur eine mögliche Quelle. Eine weitere ist das "unfix" Modell. </w:t>
      </w:r>
    </w:p>
  </w:comment>
  <w:comment w:id="2" w:author="Katharina Flossmann" w:date="2024-06-16T21:36:00Z" w:initials="KF">
    <w:p w14:paraId="0F350841" w14:textId="77777777" w:rsidR="00BD21AA" w:rsidRDefault="00BD21AA" w:rsidP="00BD21AA">
      <w:r>
        <w:rPr>
          <w:rStyle w:val="Kommentarzeichen"/>
        </w:rPr>
        <w:annotationRef/>
      </w:r>
      <w:r>
        <w:rPr>
          <w:color w:val="000000"/>
          <w:sz w:val="20"/>
          <w:szCs w:val="20"/>
        </w:rPr>
        <w:t>Harvard in Ordnung?</w:t>
      </w:r>
    </w:p>
  </w:comment>
  <w:comment w:id="3" w:author="Katharina Flossmann" w:date="2024-06-08T13:21:00Z" w:initials="KF">
    <w:p w14:paraId="0E73CEA8" w14:textId="79A48670" w:rsidR="001E3262" w:rsidRDefault="001E3262" w:rsidP="001E3262">
      <w:r>
        <w:rPr>
          <w:rStyle w:val="Kommentarzeichen"/>
        </w:rPr>
        <w:annotationRef/>
      </w:r>
      <w:r>
        <w:rPr>
          <w:color w:val="000000"/>
          <w:sz w:val="20"/>
          <w:szCs w:val="20"/>
        </w:rPr>
        <w:t>Irgendwie schwammig. Verbesserung bei was?</w:t>
      </w:r>
    </w:p>
  </w:comment>
  <w:comment w:id="4" w:author="Daniel Hast(DC-MH/NE)" w:date="2024-06-13T13:25:00Z" w:initials="DH">
    <w:p w14:paraId="027AE5CA" w14:textId="77777777" w:rsidR="0078395B" w:rsidRDefault="0078395B" w:rsidP="00782F0A">
      <w:pPr>
        <w:pStyle w:val="Kommentartext"/>
      </w:pPr>
      <w:r>
        <w:rPr>
          <w:rStyle w:val="Kommentarzeichen"/>
        </w:rPr>
        <w:annotationRef/>
      </w:r>
      <w:r>
        <w:t>Auf den Folien schreiben wir bisher immer "outcome" also "erzeugtes Arbeitsergebnis". Etwas sperrig. Vielleicht "hinsichtlich der Zielerreichung"?</w:t>
      </w:r>
    </w:p>
  </w:comment>
  <w:comment w:id="5" w:author="Katharina Flossmann" w:date="2024-06-16T20:07:00Z" w:initials="KF">
    <w:p w14:paraId="287BB5B2" w14:textId="77777777" w:rsidR="00BD21AA" w:rsidRDefault="00BD21AA" w:rsidP="00BD21AA">
      <w:r>
        <w:rPr>
          <w:rStyle w:val="Kommentarzeichen"/>
        </w:rPr>
        <w:annotationRef/>
      </w:r>
      <w:r>
        <w:rPr>
          <w:color w:val="000000"/>
          <w:sz w:val="20"/>
          <w:szCs w:val="20"/>
        </w:rPr>
        <w:t>✅</w:t>
      </w:r>
    </w:p>
  </w:comment>
  <w:comment w:id="6" w:author="Daniel Hast(DC-MH/NE)" w:date="2024-07-18T11:34:00Z" w:initials="DH">
    <w:p w14:paraId="06C7A8E0" w14:textId="77777777" w:rsidR="001D09AA" w:rsidRDefault="001D09AA" w:rsidP="007A7F53">
      <w:pPr>
        <w:pStyle w:val="Kommentartext"/>
      </w:pPr>
      <w:r>
        <w:rPr>
          <w:rStyle w:val="Kommentarzeichen"/>
        </w:rPr>
        <w:annotationRef/>
      </w:r>
      <w:r>
        <w:t>Im Modell einzuordnen</w:t>
      </w:r>
    </w:p>
  </w:comment>
  <w:comment w:id="7" w:author="Katharina Flossmann" w:date="2024-06-16T23:12:00Z" w:initials="KF">
    <w:p w14:paraId="5B129437" w14:textId="18A74535" w:rsidR="00BD21AA" w:rsidRDefault="00BD21AA" w:rsidP="00BD21AA">
      <w:r>
        <w:rPr>
          <w:rStyle w:val="Kommentarzeichen"/>
        </w:rPr>
        <w:annotationRef/>
      </w:r>
      <w:r>
        <w:rPr>
          <w:color w:val="000000"/>
          <w:sz w:val="20"/>
          <w:szCs w:val="20"/>
        </w:rPr>
        <w:t>Stimmt das so?</w:t>
      </w:r>
    </w:p>
  </w:comment>
  <w:comment w:id="10" w:author="Daniel Hast(DC-MH/NE)" w:date="2024-07-18T11:36:00Z" w:initials="DH">
    <w:p w14:paraId="52B4882B" w14:textId="77777777" w:rsidR="001D09AA" w:rsidRDefault="001D09AA" w:rsidP="00C76362">
      <w:pPr>
        <w:pStyle w:val="Kommentartext"/>
      </w:pPr>
      <w:r>
        <w:rPr>
          <w:rStyle w:val="Kommentarzeichen"/>
        </w:rPr>
        <w:annotationRef/>
      </w:r>
      <w:r>
        <w:t xml:space="preserve">Würde eher von "gewachsener Struktur" sprechen. Das meint mehr die Abhängigkeiten als die schiere Größe. </w:t>
      </w:r>
    </w:p>
  </w:comment>
  <w:comment w:id="12" w:author="Daniel Hast(DC-MH/NE)" w:date="2024-07-18T12:51:00Z" w:initials="DH">
    <w:p w14:paraId="0FFDB892" w14:textId="77777777" w:rsidR="001D09AA" w:rsidRDefault="001D09AA" w:rsidP="009B4D89">
      <w:pPr>
        <w:pStyle w:val="Kommentartext"/>
      </w:pPr>
      <w:r>
        <w:rPr>
          <w:rStyle w:val="Kommentarzeichen"/>
        </w:rPr>
        <w:annotationRef/>
      </w:r>
      <w:r>
        <w:t xml:space="preserve">Mach aus den Aspekten eine Aufzählung mit Bullet-Points. Das ist einfacher zu lesen und zu verstehen, welche Aspekte du genau meinst. </w:t>
      </w:r>
    </w:p>
  </w:comment>
  <w:comment w:id="20" w:author="Daniel Hast(DC-MH/NE)" w:date="2024-07-18T12:57:00Z" w:initials="DH">
    <w:p w14:paraId="3A8891CC" w14:textId="77777777" w:rsidR="001D09AA" w:rsidRDefault="001D09AA" w:rsidP="009E778C">
      <w:pPr>
        <w:pStyle w:val="Kommentartext"/>
      </w:pPr>
      <w:r>
        <w:rPr>
          <w:rStyle w:val="Kommentarzeichen"/>
        </w:rPr>
        <w:annotationRef/>
      </w:r>
      <w:r>
        <w:t>Agile Coach ist eine Führungsrolle!</w:t>
      </w:r>
    </w:p>
  </w:comment>
  <w:comment w:id="22" w:author="Daniel Hast(DC-MH/NE)" w:date="2024-07-18T13:00:00Z" w:initials="DH">
    <w:p w14:paraId="24ED22D8" w14:textId="77777777" w:rsidR="001D09AA" w:rsidRDefault="001D09AA" w:rsidP="00E26C1D">
      <w:pPr>
        <w:pStyle w:val="Kommentartext"/>
      </w:pPr>
      <w:r>
        <w:rPr>
          <w:rStyle w:val="Kommentarzeichen"/>
        </w:rPr>
        <w:annotationRef/>
      </w:r>
      <w:r>
        <w:t xml:space="preserve">Es gibt den "Eisberg der Ignoranz" ein Modell, dass zeigt auf welcher Arbeitsebene wie viel Probleme bekannt sind. Wird oft auf Linkedin geposted. Ich hab keine Ahnung, was da die Grundlage ist. Wenn es da eine Studie zu gibt, wäre die hier eine tolle Quelle um den Aspekt im Vorgehen abzusichern. </w:t>
      </w:r>
    </w:p>
  </w:comment>
  <w:comment w:id="24" w:author="Daniel Hast(DC-MH/NE)" w:date="2024-06-13T14:11:00Z" w:initials="DH">
    <w:p w14:paraId="099317E7" w14:textId="53D4BEFE" w:rsidR="00EB7724" w:rsidRDefault="00EB7724" w:rsidP="00E95903">
      <w:pPr>
        <w:pStyle w:val="Kommentartext"/>
      </w:pPr>
      <w:r>
        <w:rPr>
          <w:rStyle w:val="Kommentarzeichen"/>
        </w:rPr>
        <w:annotationRef/>
      </w:r>
      <w:r>
        <w:t xml:space="preserve">Das Ende kommt recht abrupt. Ich würde hier zum Abschluss noch einen Satz als Abbinder spendieren, der das Ziel noch einmal kurz auf den Punkt bringt.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F63C0E" w15:done="1"/>
  <w15:commentEx w15:paraId="2A474E7E" w15:paraIdParent="70F63C0E" w15:done="1"/>
  <w15:commentEx w15:paraId="0F350841" w15:paraIdParent="2A474E7E" w15:done="1"/>
  <w15:commentEx w15:paraId="0E73CEA8" w15:done="1"/>
  <w15:commentEx w15:paraId="027AE5CA" w15:paraIdParent="0E73CEA8" w15:done="1"/>
  <w15:commentEx w15:paraId="287BB5B2" w15:paraIdParent="0E73CEA8" w15:done="1"/>
  <w15:commentEx w15:paraId="06C7A8E0" w15:done="1"/>
  <w15:commentEx w15:paraId="5B129437" w15:done="1"/>
  <w15:commentEx w15:paraId="52B4882B" w15:done="1"/>
  <w15:commentEx w15:paraId="0FFDB892" w15:done="0"/>
  <w15:commentEx w15:paraId="3A8891CC" w15:done="1"/>
  <w15:commentEx w15:paraId="24ED22D8" w15:done="0"/>
  <w15:commentEx w15:paraId="09931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430627" w16cex:dateUtc="2024-05-31T10:30:00Z"/>
  <w16cex:commentExtensible w16cex:durableId="2A1571A2" w16cex:dateUtc="2024-06-13T11:24:00Z"/>
  <w16cex:commentExtensible w16cex:durableId="06FBDC53" w16cex:dateUtc="2024-06-16T19:36:00Z"/>
  <w16cex:commentExtensible w16cex:durableId="40757BC8" w16cex:dateUtc="2024-06-08T11:21:00Z"/>
  <w16cex:commentExtensible w16cex:durableId="2A1571E2" w16cex:dateUtc="2024-06-13T11:25:00Z"/>
  <w16cex:commentExtensible w16cex:durableId="20DCECAC" w16cex:dateUtc="2024-06-16T18:07:00Z"/>
  <w16cex:commentExtensible w16cex:durableId="2A437C55" w16cex:dateUtc="2024-07-18T09:34:00Z"/>
  <w16cex:commentExtensible w16cex:durableId="276769C2" w16cex:dateUtc="2024-06-16T21:12:00Z"/>
  <w16cex:commentExtensible w16cex:durableId="2A437CC3" w16cex:dateUtc="2024-07-18T09:36:00Z"/>
  <w16cex:commentExtensible w16cex:durableId="2A438E6E" w16cex:dateUtc="2024-07-18T10:51:00Z"/>
  <w16cex:commentExtensible w16cex:durableId="2A438FB3" w16cex:dateUtc="2024-07-18T10:57:00Z"/>
  <w16cex:commentExtensible w16cex:durableId="2A439058" w16cex:dateUtc="2024-07-18T11:00:00Z"/>
  <w16cex:commentExtensible w16cex:durableId="2A157C92" w16cex:dateUtc="2024-06-13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F63C0E" w16cid:durableId="4C430627"/>
  <w16cid:commentId w16cid:paraId="2A474E7E" w16cid:durableId="2A1571A2"/>
  <w16cid:commentId w16cid:paraId="0F350841" w16cid:durableId="06FBDC53"/>
  <w16cid:commentId w16cid:paraId="0E73CEA8" w16cid:durableId="40757BC8"/>
  <w16cid:commentId w16cid:paraId="027AE5CA" w16cid:durableId="2A1571E2"/>
  <w16cid:commentId w16cid:paraId="287BB5B2" w16cid:durableId="20DCECAC"/>
  <w16cid:commentId w16cid:paraId="06C7A8E0" w16cid:durableId="2A437C55"/>
  <w16cid:commentId w16cid:paraId="5B129437" w16cid:durableId="276769C2"/>
  <w16cid:commentId w16cid:paraId="52B4882B" w16cid:durableId="2A437CC3"/>
  <w16cid:commentId w16cid:paraId="0FFDB892" w16cid:durableId="2A438E6E"/>
  <w16cid:commentId w16cid:paraId="3A8891CC" w16cid:durableId="2A438FB3"/>
  <w16cid:commentId w16cid:paraId="24ED22D8" w16cid:durableId="2A439058"/>
  <w16cid:commentId w16cid:paraId="099317E7" w16cid:durableId="2A157C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50BD"/>
    <w:multiLevelType w:val="multilevel"/>
    <w:tmpl w:val="3C4E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87F"/>
    <w:multiLevelType w:val="multilevel"/>
    <w:tmpl w:val="7CB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F75B6"/>
    <w:multiLevelType w:val="hybridMultilevel"/>
    <w:tmpl w:val="E8E09980"/>
    <w:lvl w:ilvl="0" w:tplc="111A97CC">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7D31ED"/>
    <w:multiLevelType w:val="hybridMultilevel"/>
    <w:tmpl w:val="181066DA"/>
    <w:lvl w:ilvl="0" w:tplc="B0509F7E">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62330524">
    <w:abstractNumId w:val="0"/>
  </w:num>
  <w:num w:numId="2" w16cid:durableId="876237978">
    <w:abstractNumId w:val="3"/>
  </w:num>
  <w:num w:numId="3" w16cid:durableId="807475618">
    <w:abstractNumId w:val="2"/>
  </w:num>
  <w:num w:numId="4" w16cid:durableId="545972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Flossmann">
    <w15:presenceInfo w15:providerId="AD" w15:userId="S::Katharina.Flossmann@HochschuleNeuUlm.onmicrosoft.com::e92d29ef-6f82-4b76-9c05-7612b2575efc"/>
  </w15:person>
  <w15:person w15:author="Daniel Hast(DC-MH/NE)">
    <w15:presenceInfo w15:providerId="None" w15:userId="Daniel Hast(DC-MH/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20"/>
    <w:rsid w:val="0006146F"/>
    <w:rsid w:val="00077A82"/>
    <w:rsid w:val="00093A5A"/>
    <w:rsid w:val="000F470D"/>
    <w:rsid w:val="00147DDE"/>
    <w:rsid w:val="00195522"/>
    <w:rsid w:val="001A3A92"/>
    <w:rsid w:val="001D09AA"/>
    <w:rsid w:val="001E3262"/>
    <w:rsid w:val="002701C8"/>
    <w:rsid w:val="002C3832"/>
    <w:rsid w:val="003E51DA"/>
    <w:rsid w:val="00401A94"/>
    <w:rsid w:val="00404EF6"/>
    <w:rsid w:val="00494960"/>
    <w:rsid w:val="00495465"/>
    <w:rsid w:val="004A2C85"/>
    <w:rsid w:val="004F7449"/>
    <w:rsid w:val="00523D08"/>
    <w:rsid w:val="00595084"/>
    <w:rsid w:val="005C590E"/>
    <w:rsid w:val="00603B4E"/>
    <w:rsid w:val="006C28F5"/>
    <w:rsid w:val="006D01F6"/>
    <w:rsid w:val="006D7CD4"/>
    <w:rsid w:val="007061D1"/>
    <w:rsid w:val="00713020"/>
    <w:rsid w:val="00717769"/>
    <w:rsid w:val="00755AE2"/>
    <w:rsid w:val="0078395B"/>
    <w:rsid w:val="00793D03"/>
    <w:rsid w:val="007B66E9"/>
    <w:rsid w:val="007F637B"/>
    <w:rsid w:val="00820E98"/>
    <w:rsid w:val="008A746A"/>
    <w:rsid w:val="008B19DC"/>
    <w:rsid w:val="00995377"/>
    <w:rsid w:val="009B4AB0"/>
    <w:rsid w:val="00A06F39"/>
    <w:rsid w:val="00A439E3"/>
    <w:rsid w:val="00A839CD"/>
    <w:rsid w:val="00AD55CC"/>
    <w:rsid w:val="00BB3892"/>
    <w:rsid w:val="00BD21AA"/>
    <w:rsid w:val="00C53065"/>
    <w:rsid w:val="00D5317C"/>
    <w:rsid w:val="00D743CA"/>
    <w:rsid w:val="00DA02B3"/>
    <w:rsid w:val="00E16A84"/>
    <w:rsid w:val="00E2258E"/>
    <w:rsid w:val="00E24F45"/>
    <w:rsid w:val="00E35690"/>
    <w:rsid w:val="00E757C9"/>
    <w:rsid w:val="00E867D4"/>
    <w:rsid w:val="00EB7724"/>
    <w:rsid w:val="00F03E76"/>
    <w:rsid w:val="00F14DFB"/>
    <w:rsid w:val="00F27996"/>
    <w:rsid w:val="00F40841"/>
    <w:rsid w:val="00FC148F"/>
    <w:rsid w:val="00FD0F20"/>
    <w:rsid w:val="00FF18A2"/>
    <w:rsid w:val="00FF4AB0"/>
    <w:rsid w:val="00FF7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2D4F"/>
  <w15:chartTrackingRefBased/>
  <w15:docId w15:val="{74078B26-E9A8-B24D-AE3C-5ADB5709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3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13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1302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1302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302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302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302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302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302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302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1302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1302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1302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302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302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302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302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3020"/>
    <w:rPr>
      <w:rFonts w:eastAsiaTheme="majorEastAsia" w:cstheme="majorBidi"/>
      <w:color w:val="272727" w:themeColor="text1" w:themeTint="D8"/>
    </w:rPr>
  </w:style>
  <w:style w:type="paragraph" w:styleId="Titel">
    <w:name w:val="Title"/>
    <w:basedOn w:val="Standard"/>
    <w:next w:val="Standard"/>
    <w:link w:val="TitelZchn"/>
    <w:uiPriority w:val="10"/>
    <w:qFormat/>
    <w:rsid w:val="0071302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0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02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302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302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13020"/>
    <w:rPr>
      <w:i/>
      <w:iCs/>
      <w:color w:val="404040" w:themeColor="text1" w:themeTint="BF"/>
    </w:rPr>
  </w:style>
  <w:style w:type="paragraph" w:styleId="Listenabsatz">
    <w:name w:val="List Paragraph"/>
    <w:basedOn w:val="Standard"/>
    <w:uiPriority w:val="34"/>
    <w:qFormat/>
    <w:rsid w:val="00713020"/>
    <w:pPr>
      <w:ind w:left="720"/>
      <w:contextualSpacing/>
    </w:pPr>
  </w:style>
  <w:style w:type="character" w:styleId="IntensiveHervorhebung">
    <w:name w:val="Intense Emphasis"/>
    <w:basedOn w:val="Absatz-Standardschriftart"/>
    <w:uiPriority w:val="21"/>
    <w:qFormat/>
    <w:rsid w:val="00713020"/>
    <w:rPr>
      <w:i/>
      <w:iCs/>
      <w:color w:val="0F4761" w:themeColor="accent1" w:themeShade="BF"/>
    </w:rPr>
  </w:style>
  <w:style w:type="paragraph" w:styleId="IntensivesZitat">
    <w:name w:val="Intense Quote"/>
    <w:basedOn w:val="Standard"/>
    <w:next w:val="Standard"/>
    <w:link w:val="IntensivesZitatZchn"/>
    <w:uiPriority w:val="30"/>
    <w:qFormat/>
    <w:rsid w:val="00713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3020"/>
    <w:rPr>
      <w:i/>
      <w:iCs/>
      <w:color w:val="0F4761" w:themeColor="accent1" w:themeShade="BF"/>
    </w:rPr>
  </w:style>
  <w:style w:type="character" w:styleId="IntensiverVerweis">
    <w:name w:val="Intense Reference"/>
    <w:basedOn w:val="Absatz-Standardschriftart"/>
    <w:uiPriority w:val="32"/>
    <w:qFormat/>
    <w:rsid w:val="00713020"/>
    <w:rPr>
      <w:b/>
      <w:bCs/>
      <w:smallCaps/>
      <w:color w:val="0F4761" w:themeColor="accent1" w:themeShade="BF"/>
      <w:spacing w:val="5"/>
    </w:rPr>
  </w:style>
  <w:style w:type="paragraph" w:styleId="StandardWeb">
    <w:name w:val="Normal (Web)"/>
    <w:basedOn w:val="Standard"/>
    <w:uiPriority w:val="99"/>
    <w:unhideWhenUsed/>
    <w:rsid w:val="0071302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Kommentarzeichen">
    <w:name w:val="annotation reference"/>
    <w:basedOn w:val="Absatz-Standardschriftart"/>
    <w:uiPriority w:val="99"/>
    <w:semiHidden/>
    <w:unhideWhenUsed/>
    <w:rsid w:val="006D01F6"/>
    <w:rPr>
      <w:sz w:val="16"/>
      <w:szCs w:val="16"/>
    </w:rPr>
  </w:style>
  <w:style w:type="paragraph" w:styleId="Kommentartext">
    <w:name w:val="annotation text"/>
    <w:basedOn w:val="Standard"/>
    <w:link w:val="KommentartextZchn"/>
    <w:uiPriority w:val="99"/>
    <w:unhideWhenUsed/>
    <w:rsid w:val="006D01F6"/>
    <w:rPr>
      <w:sz w:val="20"/>
      <w:szCs w:val="20"/>
    </w:rPr>
  </w:style>
  <w:style w:type="character" w:customStyle="1" w:styleId="KommentartextZchn">
    <w:name w:val="Kommentartext Zchn"/>
    <w:basedOn w:val="Absatz-Standardschriftart"/>
    <w:link w:val="Kommentartext"/>
    <w:uiPriority w:val="99"/>
    <w:rsid w:val="006D01F6"/>
    <w:rPr>
      <w:sz w:val="20"/>
      <w:szCs w:val="20"/>
    </w:rPr>
  </w:style>
  <w:style w:type="paragraph" w:styleId="Kommentarthema">
    <w:name w:val="annotation subject"/>
    <w:basedOn w:val="Kommentartext"/>
    <w:next w:val="Kommentartext"/>
    <w:link w:val="KommentarthemaZchn"/>
    <w:uiPriority w:val="99"/>
    <w:semiHidden/>
    <w:unhideWhenUsed/>
    <w:rsid w:val="006D01F6"/>
    <w:rPr>
      <w:b/>
      <w:bCs/>
    </w:rPr>
  </w:style>
  <w:style w:type="character" w:customStyle="1" w:styleId="KommentarthemaZchn">
    <w:name w:val="Kommentarthema Zchn"/>
    <w:basedOn w:val="KommentartextZchn"/>
    <w:link w:val="Kommentarthema"/>
    <w:uiPriority w:val="99"/>
    <w:semiHidden/>
    <w:rsid w:val="006D01F6"/>
    <w:rPr>
      <w:b/>
      <w:bCs/>
      <w:sz w:val="20"/>
      <w:szCs w:val="20"/>
    </w:rPr>
  </w:style>
  <w:style w:type="paragraph" w:styleId="berarbeitung">
    <w:name w:val="Revision"/>
    <w:hidden/>
    <w:uiPriority w:val="99"/>
    <w:semiHidden/>
    <w:rsid w:val="0078395B"/>
  </w:style>
  <w:style w:type="character" w:customStyle="1" w:styleId="apple-converted-space">
    <w:name w:val="apple-converted-space"/>
    <w:basedOn w:val="Absatz-Standardschriftart"/>
    <w:rsid w:val="007B66E9"/>
  </w:style>
  <w:style w:type="character" w:styleId="Fett">
    <w:name w:val="Strong"/>
    <w:basedOn w:val="Absatz-Standardschriftart"/>
    <w:uiPriority w:val="22"/>
    <w:qFormat/>
    <w:rsid w:val="007B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037">
      <w:bodyDiv w:val="1"/>
      <w:marLeft w:val="0"/>
      <w:marRight w:val="0"/>
      <w:marTop w:val="0"/>
      <w:marBottom w:val="0"/>
      <w:divBdr>
        <w:top w:val="none" w:sz="0" w:space="0" w:color="auto"/>
        <w:left w:val="none" w:sz="0" w:space="0" w:color="auto"/>
        <w:bottom w:val="none" w:sz="0" w:space="0" w:color="auto"/>
        <w:right w:val="none" w:sz="0" w:space="0" w:color="auto"/>
      </w:divBdr>
    </w:div>
    <w:div w:id="1092429036">
      <w:bodyDiv w:val="1"/>
      <w:marLeft w:val="0"/>
      <w:marRight w:val="0"/>
      <w:marTop w:val="0"/>
      <w:marBottom w:val="0"/>
      <w:divBdr>
        <w:top w:val="none" w:sz="0" w:space="0" w:color="auto"/>
        <w:left w:val="none" w:sz="0" w:space="0" w:color="auto"/>
        <w:bottom w:val="none" w:sz="0" w:space="0" w:color="auto"/>
        <w:right w:val="none" w:sz="0" w:space="0" w:color="auto"/>
      </w:divBdr>
    </w:div>
    <w:div w:id="1221938702">
      <w:bodyDiv w:val="1"/>
      <w:marLeft w:val="0"/>
      <w:marRight w:val="0"/>
      <w:marTop w:val="0"/>
      <w:marBottom w:val="0"/>
      <w:divBdr>
        <w:top w:val="none" w:sz="0" w:space="0" w:color="auto"/>
        <w:left w:val="none" w:sz="0" w:space="0" w:color="auto"/>
        <w:bottom w:val="none" w:sz="0" w:space="0" w:color="auto"/>
        <w:right w:val="none" w:sz="0" w:space="0" w:color="auto"/>
      </w:divBdr>
    </w:div>
    <w:div w:id="20454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0F78-654F-C54D-B584-9E5878C2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Flossmann</dc:creator>
  <cp:keywords/>
  <dc:description/>
  <cp:lastModifiedBy>Katharina Flossmann</cp:lastModifiedBy>
  <cp:revision>2</cp:revision>
  <dcterms:created xsi:type="dcterms:W3CDTF">2024-07-27T16:59:00Z</dcterms:created>
  <dcterms:modified xsi:type="dcterms:W3CDTF">2024-07-27T16:59:00Z</dcterms:modified>
</cp:coreProperties>
</file>